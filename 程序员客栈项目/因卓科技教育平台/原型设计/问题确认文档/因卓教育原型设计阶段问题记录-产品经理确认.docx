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因卓</w:t>
      </w:r>
      <w:r>
        <w:t>教育原型设计阶段</w:t>
      </w:r>
      <w:r>
        <w:rPr>
          <w:rFonts w:hint="eastAsia"/>
        </w:rPr>
        <w:t>问题</w:t>
      </w:r>
      <w:r>
        <w:t>记录</w:t>
      </w: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4"/>
      </w:pPr>
      <w:r>
        <w:rPr>
          <w:rFonts w:hint="eastAsia"/>
        </w:rPr>
        <w:t>2017.05.09 原型</w:t>
      </w:r>
      <w:r>
        <w:t>设计第一个里程碑涉及的功能点评审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结论</w:t>
      </w:r>
      <w:r>
        <w:rPr>
          <w:b/>
          <w:color w:val="00B050"/>
        </w:rPr>
        <w:t>中的检查版本是</w:t>
      </w:r>
      <w:r>
        <w:rPr>
          <w:rFonts w:hint="eastAsia"/>
          <w:b/>
          <w:color w:val="00B050"/>
        </w:rPr>
        <w:t>基于</w:t>
      </w:r>
      <w:r>
        <w:rPr>
          <w:b/>
          <w:color w:val="00B050"/>
        </w:rPr>
        <w:t>产品经理</w:t>
      </w:r>
      <w:r>
        <w:rPr>
          <w:rFonts w:hint="eastAsia"/>
          <w:b/>
          <w:color w:val="00B050"/>
        </w:rPr>
        <w:t>20170520提交。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卓师</w:t>
      </w:r>
      <w:r>
        <w:t>APP端班级管理、</w:t>
      </w:r>
      <w:r>
        <w:rPr>
          <w:rFonts w:hint="eastAsia"/>
        </w:rPr>
        <w:t>教师</w:t>
      </w:r>
      <w:r>
        <w:t>管理、学生管理</w:t>
      </w:r>
      <w:r>
        <w:rPr>
          <w:rFonts w:hint="eastAsia"/>
        </w:rPr>
        <w:t>、</w:t>
      </w:r>
      <w:r>
        <w:t>题库管理</w:t>
      </w:r>
      <w:r>
        <w:rPr>
          <w:rFonts w:hint="eastAsia"/>
        </w:rPr>
        <w:t>、</w:t>
      </w:r>
      <w:r>
        <w:t>作业管理</w:t>
      </w:r>
      <w:r>
        <w:rPr>
          <w:rFonts w:hint="eastAsia"/>
        </w:rPr>
        <w:t>、</w:t>
      </w:r>
      <w:r>
        <w:t>试卷管理</w:t>
      </w:r>
      <w:r>
        <w:rPr>
          <w:rFonts w:hint="eastAsia"/>
        </w:rPr>
        <w:t>在</w:t>
      </w:r>
      <w:r>
        <w:t>卓师PC Web</w:t>
      </w:r>
      <w:r>
        <w:rPr>
          <w:rFonts w:hint="eastAsia"/>
        </w:rPr>
        <w:t>端功能</w:t>
      </w:r>
      <w:r>
        <w:t>确定后再开始设计。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结论：还未</w:t>
      </w:r>
      <w:r>
        <w:rPr>
          <w:b/>
          <w:color w:val="FF0000"/>
        </w:rPr>
        <w:t>设计。</w:t>
      </w:r>
    </w:p>
    <w:p>
      <w:pPr>
        <w:pStyle w:val="17"/>
        <w:ind w:left="420" w:firstLine="0" w:firstLineChars="0"/>
        <w:rPr>
          <w:rFonts w:hint="eastAsia" w:eastAsiaTheme="minorEastAsia"/>
          <w:b/>
          <w:color w:val="FF0000"/>
          <w:lang w:eastAsia="zh-CN"/>
        </w:rPr>
      </w:pPr>
      <w:r>
        <w:rPr>
          <w:rFonts w:hint="eastAsia"/>
          <w:b/>
          <w:color w:val="0000FF"/>
          <w:lang w:eastAsia="zh-CN"/>
        </w:rPr>
        <w:t>解释：卓师</w:t>
      </w:r>
      <w:r>
        <w:rPr>
          <w:rFonts w:hint="eastAsia"/>
          <w:b/>
          <w:color w:val="0000FF"/>
          <w:lang w:val="en-US" w:eastAsia="zh-CN"/>
        </w:rPr>
        <w:t>APP的题库管理只有查看功能，班级管理、教师管理、学生管理放在“我的”界面,已经开始设计阶段。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重新绑定手机号码的功能</w:t>
      </w:r>
    </w:p>
    <w:p>
      <w:pPr>
        <w:pStyle w:val="17"/>
        <w:ind w:left="420" w:firstLine="0" w:firstLineChars="0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结论：已</w:t>
      </w:r>
      <w:r>
        <w:rPr>
          <w:b/>
          <w:color w:val="00B050"/>
        </w:rPr>
        <w:t>增加，</w:t>
      </w:r>
      <w:r>
        <w:rPr>
          <w:rFonts w:hint="eastAsia"/>
          <w:b/>
          <w:color w:val="FF0000"/>
        </w:rPr>
        <w:t>对应</w:t>
      </w:r>
      <w:r>
        <w:rPr>
          <w:b/>
          <w:color w:val="FF0000"/>
        </w:rPr>
        <w:t>卓师APP</w:t>
      </w:r>
      <w:r>
        <w:rPr>
          <w:rFonts w:hint="eastAsia"/>
          <w:b/>
          <w:color w:val="FF0000"/>
        </w:rPr>
        <w:t>（还未</w:t>
      </w:r>
      <w:r>
        <w:rPr>
          <w:b/>
          <w:color w:val="FF0000"/>
        </w:rPr>
        <w:t>设计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卓师PC Web端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桌学APP；</w:t>
      </w:r>
      <w:r>
        <w:rPr>
          <w:rFonts w:hint="eastAsia"/>
          <w:b/>
          <w:color w:val="00B050"/>
        </w:rPr>
        <w:t>因卓</w:t>
      </w:r>
      <w:r>
        <w:rPr>
          <w:b/>
          <w:color w:val="00B050"/>
        </w:rPr>
        <w:t>教育后台</w:t>
      </w:r>
      <w:r>
        <w:rPr>
          <w:rFonts w:hint="eastAsia"/>
          <w:b/>
          <w:color w:val="00B050"/>
        </w:rPr>
        <w:t>页面</w:t>
      </w:r>
    </w:p>
    <w:p>
      <w:pPr>
        <w:pStyle w:val="17"/>
        <w:ind w:left="420" w:firstLine="0" w:firstLineChars="0"/>
        <w:rPr>
          <w:rFonts w:hint="eastAsia"/>
          <w:b/>
          <w:color w:val="00B050"/>
        </w:rPr>
      </w:pPr>
      <w:r>
        <w:rPr>
          <w:rFonts w:hint="eastAsia"/>
          <w:b/>
          <w:color w:val="0000FF"/>
          <w:lang w:eastAsia="zh-CN"/>
        </w:rPr>
        <w:t>解释：已增加。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去除</w:t>
      </w:r>
      <w:r>
        <w:t>班级管理</w:t>
      </w:r>
      <w:r>
        <w:rPr>
          <w:rFonts w:hint="eastAsia"/>
        </w:rPr>
        <w:t>-&gt;学生管理</w:t>
      </w:r>
      <w:r>
        <w:t>中学生在读状态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B050"/>
        </w:rPr>
        <w:t>结论：在卓师</w:t>
      </w:r>
      <w:r>
        <w:rPr>
          <w:b/>
          <w:color w:val="00B050"/>
        </w:rPr>
        <w:t>-</w:t>
      </w:r>
      <w:r>
        <w:rPr>
          <w:rFonts w:hint="eastAsia"/>
          <w:b/>
          <w:color w:val="00B050"/>
        </w:rPr>
        <w:t>&gt;</w:t>
      </w:r>
      <w:r>
        <w:rPr>
          <w:b/>
          <w:color w:val="00B050"/>
        </w:rPr>
        <w:t>PC Web -&gt;</w:t>
      </w:r>
      <w:r>
        <w:rPr>
          <w:rFonts w:hint="eastAsia"/>
          <w:b/>
          <w:color w:val="00B050"/>
        </w:rPr>
        <w:t>班级管理-&gt;学生管理</w:t>
      </w:r>
      <w:r>
        <w:rPr>
          <w:b/>
          <w:color w:val="00B050"/>
        </w:rPr>
        <w:t>中</w:t>
      </w:r>
      <w:r>
        <w:rPr>
          <w:rFonts w:hint="eastAsia"/>
          <w:b/>
          <w:color w:val="00B050"/>
        </w:rPr>
        <w:t xml:space="preserve">已去除， </w:t>
      </w:r>
      <w:r>
        <w:rPr>
          <w:b/>
          <w:color w:val="FF0000"/>
        </w:rPr>
        <w:t>卓师APP</w:t>
      </w:r>
      <w:r>
        <w:rPr>
          <w:rFonts w:hint="eastAsia"/>
          <w:b/>
          <w:color w:val="FF0000"/>
        </w:rPr>
        <w:t>（还未</w:t>
      </w:r>
      <w:r>
        <w:rPr>
          <w:b/>
          <w:color w:val="FF0000"/>
        </w:rPr>
        <w:t>设计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。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解释：同</w:t>
      </w:r>
      <w:r>
        <w:rPr>
          <w:rFonts w:hint="eastAsia"/>
          <w:b/>
          <w:color w:val="0000FF"/>
          <w:lang w:val="en-US" w:eastAsia="zh-CN"/>
        </w:rPr>
        <w:t>1.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教师</w:t>
      </w:r>
      <w:r>
        <w:t>可以在学校、机构和个人</w:t>
      </w:r>
      <w:r>
        <w:rPr>
          <w:rFonts w:hint="eastAsia"/>
        </w:rPr>
        <w:t>之间</w:t>
      </w:r>
      <w:r>
        <w:t>切换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B050"/>
        </w:rPr>
        <w:t>结论： 在卓师</w:t>
      </w:r>
      <w:r>
        <w:rPr>
          <w:b/>
          <w:color w:val="00B050"/>
        </w:rPr>
        <w:t>-</w:t>
      </w:r>
      <w:r>
        <w:rPr>
          <w:rFonts w:hint="eastAsia"/>
          <w:b/>
          <w:color w:val="00B050"/>
        </w:rPr>
        <w:t>&gt;</w:t>
      </w:r>
      <w:r>
        <w:rPr>
          <w:b/>
          <w:color w:val="00B050"/>
        </w:rPr>
        <w:t>PC Web -&gt;</w:t>
      </w:r>
      <w:r>
        <w:rPr>
          <w:rFonts w:hint="eastAsia"/>
          <w:b/>
          <w:color w:val="00B050"/>
        </w:rPr>
        <w:t>班级管理增加</w:t>
      </w:r>
      <w:r>
        <w:rPr>
          <w:b/>
          <w:color w:val="00B050"/>
        </w:rPr>
        <w:t>切换功能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已增加</w:t>
      </w:r>
      <w:r>
        <w:rPr>
          <w:rFonts w:hint="eastAsia"/>
          <w:b/>
          <w:color w:val="00B050"/>
        </w:rPr>
        <w:t xml:space="preserve">， </w:t>
      </w:r>
      <w:r>
        <w:rPr>
          <w:b/>
          <w:color w:val="FF0000"/>
        </w:rPr>
        <w:t>卓师APP</w:t>
      </w:r>
      <w:r>
        <w:rPr>
          <w:rFonts w:hint="eastAsia"/>
          <w:b/>
          <w:color w:val="FF0000"/>
        </w:rPr>
        <w:t>（还未</w:t>
      </w:r>
      <w:r>
        <w:rPr>
          <w:b/>
          <w:color w:val="FF0000"/>
        </w:rPr>
        <w:t>设计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。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解释：同</w:t>
      </w:r>
      <w:r>
        <w:rPr>
          <w:rFonts w:hint="eastAsia"/>
          <w:b/>
          <w:color w:val="0000FF"/>
          <w:lang w:val="en-US" w:eastAsia="zh-CN"/>
        </w:rPr>
        <w:t>1.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导入平台和学校的</w:t>
      </w:r>
      <w:r>
        <w:rPr>
          <w:rFonts w:hint="eastAsia"/>
        </w:rPr>
        <w:t>logo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结论：还未</w:t>
      </w:r>
      <w:r>
        <w:rPr>
          <w:b/>
          <w:color w:val="FF0000"/>
        </w:rPr>
        <w:t>设计。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解释：平台</w:t>
      </w:r>
      <w:r>
        <w:rPr>
          <w:rFonts w:hint="eastAsia"/>
          <w:b/>
          <w:color w:val="0000FF"/>
          <w:lang w:val="en-US" w:eastAsia="zh-CN"/>
        </w:rPr>
        <w:t>logo是没有更换入口的，技术人员更换；</w:t>
      </w:r>
      <w:r>
        <w:rPr>
          <w:rFonts w:hint="eastAsia"/>
          <w:b/>
          <w:color w:val="0000FF"/>
          <w:lang w:eastAsia="zh-CN"/>
        </w:rPr>
        <w:t>在卓师</w:t>
      </w:r>
      <w:r>
        <w:rPr>
          <w:rFonts w:hint="eastAsia"/>
          <w:b/>
          <w:color w:val="0000FF"/>
          <w:lang w:val="en-US" w:eastAsia="zh-CN"/>
        </w:rPr>
        <w:t>web</w:t>
      </w:r>
      <w:r>
        <w:rPr>
          <w:rFonts w:hint="eastAsia"/>
          <w:b/>
          <w:color w:val="0000FF"/>
          <w:lang w:eastAsia="zh-CN"/>
        </w:rPr>
        <w:t>学校管理界面，如下图。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3430270" cy="2553970"/>
            <wp:effectExtent l="0" t="0" r="17780" b="1778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420" w:firstLine="0" w:firstLineChars="0"/>
      </w:pPr>
    </w:p>
    <w:p/>
    <w:p/>
    <w:p>
      <w:r>
        <w:br w:type="page"/>
      </w:r>
    </w:p>
    <w:p>
      <w:pPr>
        <w:pStyle w:val="4"/>
        <w:rPr>
          <w:sz w:val="21"/>
          <w:szCs w:val="22"/>
        </w:rPr>
      </w:pPr>
      <w:r>
        <w:rPr>
          <w:rFonts w:hint="eastAsia"/>
        </w:rPr>
        <w:t>2017.05.11 提交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原型</w:t>
      </w:r>
      <w:r>
        <w:t>设计中的</w:t>
      </w:r>
      <w:r>
        <w:rPr>
          <w:rFonts w:hint="eastAsia"/>
        </w:rPr>
        <w:t>术语</w:t>
      </w:r>
      <w:r>
        <w:t>保持一致性</w:t>
      </w:r>
    </w:p>
    <w:p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结论： 已经</w:t>
      </w:r>
      <w:r>
        <w:rPr>
          <w:b/>
          <w:color w:val="00B050"/>
        </w:rPr>
        <w:t>请产品经理那边重点</w:t>
      </w:r>
      <w:r>
        <w:rPr>
          <w:rFonts w:hint="eastAsia"/>
          <w:b/>
          <w:color w:val="00B050"/>
        </w:rPr>
        <w:t>关注。</w:t>
      </w:r>
    </w:p>
    <w:p>
      <w:r>
        <w:br w:type="page"/>
      </w:r>
    </w:p>
    <w:p>
      <w:pPr>
        <w:pStyle w:val="4"/>
        <w:rPr>
          <w:sz w:val="21"/>
          <w:szCs w:val="22"/>
        </w:rPr>
      </w:pPr>
      <w:r>
        <w:rPr>
          <w:rFonts w:hint="eastAsia"/>
        </w:rPr>
        <w:t>2017.05.13 提交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 w:ascii="Segoe UI" w:hAnsi="Segoe UI" w:eastAsia="宋体" w:cs="Segoe UI"/>
          <w:b/>
          <w:bCs/>
          <w:color w:val="24292E"/>
          <w:kern w:val="0"/>
          <w:szCs w:val="21"/>
        </w:rPr>
        <w:t>说明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-</w:t>
      </w:r>
      <w:r>
        <w:rPr>
          <w:rFonts w:hint="eastAsia" w:ascii="Segoe UI" w:hAnsi="Segoe UI" w:eastAsia="宋体" w:cs="Segoe UI"/>
          <w:b/>
          <w:bCs/>
          <w:color w:val="24292E"/>
          <w:kern w:val="0"/>
          <w:szCs w:val="21"/>
        </w:rPr>
        <w:t>&gt;通用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功能说明：</w:t>
      </w:r>
      <w:r>
        <w:t>教师导入</w:t>
      </w:r>
      <w:r>
        <w:rPr>
          <w:rFonts w:hint="eastAsia"/>
        </w:rPr>
        <w:t>-&gt;在读</w:t>
      </w:r>
      <w:r>
        <w:t>班级（</w:t>
      </w:r>
      <w:r>
        <w:rPr>
          <w:rFonts w:hint="eastAsia"/>
        </w:rPr>
        <w:t>在读</w:t>
      </w:r>
      <w:r>
        <w:t>班级是针对学生的）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结论：</w:t>
      </w:r>
      <w:r>
        <w:rPr>
          <w:b/>
          <w:color w:val="FF0000"/>
        </w:rPr>
        <w:t>教师、班级、学生导入设计了新的模板，但是还未确认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解释：已提交。</w:t>
      </w:r>
    </w:p>
    <w:p>
      <w:pPr>
        <w:pStyle w:val="17"/>
        <w:numPr>
          <w:ilvl w:val="0"/>
          <w:numId w:val="3"/>
        </w:numPr>
        <w:ind w:firstLineChars="0"/>
        <w:rPr>
          <w:rFonts w:ascii="Segoe UI" w:hAnsi="Segoe UI" w:eastAsia="宋体" w:cs="Segoe UI"/>
          <w:b/>
          <w:bCs/>
          <w:color w:val="24292E"/>
          <w:kern w:val="0"/>
          <w:szCs w:val="21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Cs w:val="21"/>
        </w:rPr>
        <w:t>“批量导入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实例</w:t>
      </w:r>
      <w:r>
        <w:rPr>
          <w:rFonts w:hint="eastAsia" w:ascii="Segoe UI" w:hAnsi="Segoe UI" w:eastAsia="宋体" w:cs="Segoe UI"/>
          <w:b/>
          <w:bCs/>
          <w:color w:val="24292E"/>
          <w:kern w:val="0"/>
          <w:szCs w:val="21"/>
        </w:rPr>
        <w:t>.xlsx”模板</w:t>
      </w:r>
    </w:p>
    <w:p>
      <w:pPr>
        <w:pStyle w:val="17"/>
        <w:numPr>
          <w:ilvl w:val="1"/>
          <w:numId w:val="3"/>
        </w:numPr>
        <w:ind w:firstLineChars="0"/>
      </w:pPr>
      <w:r>
        <w:rPr>
          <w:rFonts w:hint="eastAsia"/>
        </w:rPr>
        <w:t>学生信息</w:t>
      </w:r>
      <w:r>
        <w:t>中其他列表示什么，请说明</w:t>
      </w:r>
    </w:p>
    <w:p>
      <w:pPr>
        <w:pStyle w:val="17"/>
        <w:numPr>
          <w:ilvl w:val="1"/>
          <w:numId w:val="3"/>
        </w:numPr>
        <w:ind w:firstLineChars="0"/>
      </w:pPr>
      <w:r>
        <w:rPr>
          <w:rFonts w:hint="eastAsia"/>
        </w:rPr>
        <w:t>班级</w:t>
      </w:r>
      <w:r>
        <w:t>信息中其他列表示什么，请说明</w:t>
      </w:r>
    </w:p>
    <w:p>
      <w:pPr>
        <w:pStyle w:val="17"/>
        <w:numPr>
          <w:ilvl w:val="1"/>
          <w:numId w:val="3"/>
        </w:numPr>
        <w:ind w:firstLineChars="0"/>
      </w:pPr>
      <w:r>
        <w:rPr>
          <w:rFonts w:hint="eastAsia"/>
        </w:rPr>
        <w:t>班级</w:t>
      </w:r>
      <w:r>
        <w:t>信息中的级部</w:t>
      </w:r>
      <w:r>
        <w:rPr>
          <w:rFonts w:hint="eastAsia"/>
        </w:rPr>
        <w:t>感觉</w:t>
      </w:r>
      <w:r>
        <w:t>应该就是其他地方</w:t>
      </w:r>
      <w:r>
        <w:rPr>
          <w:rFonts w:hint="eastAsia"/>
        </w:rPr>
        <w:t>所说</w:t>
      </w:r>
      <w:r>
        <w:t>的学部，请确认</w:t>
      </w:r>
    </w:p>
    <w:p>
      <w:pPr>
        <w:pStyle w:val="17"/>
        <w:numPr>
          <w:ilvl w:val="1"/>
          <w:numId w:val="3"/>
        </w:numPr>
        <w:ind w:firstLineChars="0"/>
      </w:pPr>
      <w:r>
        <w:rPr>
          <w:rFonts w:hint="eastAsia"/>
        </w:rPr>
        <w:t>所有</w:t>
      </w:r>
      <w:r>
        <w:t>的信息建议给出一个实例作为说明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结论：</w:t>
      </w:r>
      <w:r>
        <w:rPr>
          <w:b/>
          <w:color w:val="FF0000"/>
        </w:rPr>
        <w:t>教师、班级、学生导入设计了新的模板，但是还未确认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解释：同</w:t>
      </w:r>
      <w:r>
        <w:rPr>
          <w:rFonts w:hint="eastAsia"/>
          <w:b/>
          <w:color w:val="0000FF"/>
          <w:lang w:val="en-US" w:eastAsia="zh-CN"/>
        </w:rPr>
        <w:t>1.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 w:ascii="Segoe UI" w:hAnsi="Segoe UI" w:eastAsia="宋体" w:cs="Segoe UI"/>
          <w:b/>
          <w:bCs/>
          <w:color w:val="24292E"/>
          <w:kern w:val="0"/>
          <w:szCs w:val="21"/>
        </w:rPr>
        <w:t>学校管理：</w:t>
      </w:r>
      <w:r>
        <w:t>学校性质</w:t>
      </w:r>
      <w:r>
        <w:rPr>
          <w:rFonts w:hint="eastAsia"/>
        </w:rPr>
        <w:t>只需要</w:t>
      </w:r>
      <w:r>
        <w:t>公立吗？机构</w:t>
      </w:r>
      <w:r>
        <w:rPr>
          <w:rFonts w:hint="eastAsia"/>
        </w:rPr>
        <w:t>和</w:t>
      </w:r>
      <w:r>
        <w:t>私人怎么体现？如果有</w:t>
      </w:r>
      <w:r>
        <w:rPr>
          <w:rFonts w:hint="eastAsia"/>
        </w:rPr>
        <w:t>分校</w:t>
      </w:r>
      <w:r>
        <w:t>或子机构的话，是相互独立的吗？</w:t>
      </w:r>
    </w:p>
    <w:p>
      <w:pPr>
        <w:pStyle w:val="17"/>
        <w:ind w:left="420" w:firstLine="0" w:firstLineChars="0"/>
        <w:rPr>
          <w:b/>
          <w:color w:val="00B050"/>
        </w:rPr>
      </w:pPr>
      <w:r>
        <w:rPr>
          <w:rFonts w:hint="eastAsia"/>
          <w:b/>
          <w:color w:val="00B050"/>
        </w:rPr>
        <w:t>结论： 学校</w:t>
      </w:r>
      <w:r>
        <w:rPr>
          <w:b/>
          <w:color w:val="00B050"/>
        </w:rPr>
        <w:t>申请的</w:t>
      </w:r>
      <w:r>
        <w:rPr>
          <w:rFonts w:hint="eastAsia"/>
          <w:b/>
          <w:color w:val="00B050"/>
        </w:rPr>
        <w:t>时候</w:t>
      </w:r>
      <w:r>
        <w:rPr>
          <w:b/>
          <w:color w:val="00B050"/>
        </w:rPr>
        <w:t>需要填写学校性质</w:t>
      </w:r>
      <w:r>
        <w:rPr>
          <w:rFonts w:hint="eastAsia"/>
          <w:b/>
          <w:color w:val="00B050"/>
        </w:rPr>
        <w:t>，分校</w:t>
      </w:r>
      <w:r>
        <w:rPr>
          <w:b/>
          <w:color w:val="00B050"/>
        </w:rPr>
        <w:t>和子机构是相互独立的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解释：学校有三种公立校、私立校、培训机构，卓师认证界面如下图：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8595" cy="1625600"/>
            <wp:effectExtent l="0" t="0" r="8255" b="1270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学校认证</w:t>
      </w:r>
      <w:r>
        <w:rPr>
          <w:rFonts w:ascii="Segoe UI" w:hAnsi="Segoe UI" w:eastAsia="宋体" w:cs="Segoe UI"/>
          <w:color w:val="24292E"/>
          <w:kern w:val="0"/>
          <w:szCs w:val="21"/>
        </w:rPr>
        <w:t>：看目录的话，是在系统设置下面；看页面标题的话，是在首页／学校管理下面，请确认学校认证和学校编辑的关系，另外请增加学校管理的流程。</w:t>
      </w:r>
    </w:p>
    <w:p>
      <w:pPr>
        <w:pStyle w:val="17"/>
        <w:ind w:left="420" w:firstLine="0" w:firstLineChars="0"/>
        <w:rPr>
          <w:rFonts w:hint="eastAsia"/>
        </w:rPr>
      </w:pPr>
      <w:r>
        <w:rPr>
          <w:rFonts w:hint="eastAsia"/>
          <w:b/>
          <w:color w:val="FF0000"/>
        </w:rPr>
        <w:t>结论：产品经理</w:t>
      </w:r>
      <w:r>
        <w:rPr>
          <w:b/>
          <w:color w:val="FF0000"/>
        </w:rPr>
        <w:t>还未给出学校认证的流程</w:t>
      </w:r>
      <w:r>
        <w:rPr>
          <w:rFonts w:hint="eastAsia"/>
        </w:rPr>
        <w:t xml:space="preserve"> 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解释：教师注册即可申请认证学校，申请认证通过后获得学校账号，同时会把申请教师账号自动添加到学校教师列表中，注意，教师账号和学校账号是分离的，没有关系。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学校账号具有教师管理、学校管理、（学校题库）审核管理模块。</w:t>
      </w: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</w:p>
    <w:p>
      <w:pPr>
        <w:pStyle w:val="17"/>
        <w:ind w:left="420" w:firstLine="0" w:firstLineChars="0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教师的“认证学校”只是一个认证学校的入口，未来会在官网首页加入一个认证学校入口，可以不注册直接认证学校。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功能缺失</w:t>
      </w:r>
      <w:r>
        <w:rPr>
          <w:rFonts w:ascii="Segoe UI" w:hAnsi="Segoe UI" w:eastAsia="宋体" w:cs="Segoe UI"/>
          <w:color w:val="24292E"/>
          <w:kern w:val="0"/>
          <w:szCs w:val="21"/>
        </w:rPr>
        <w:t>：没有发现老师和学校、机构或个人是如何关联的？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产品经理确认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解释：学校账号可以在教师管理下添加教师，添加的教师自动生成教师账号，手机号码作为登录账号，同时教师和该学校存在绑定关系。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教师登录后可以在界面最上方点击切换学校或个人使用平台，如下图：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</w:pPr>
      <w:r>
        <w:drawing>
          <wp:inline distT="0" distB="0" distL="114300" distR="114300">
            <wp:extent cx="5268595" cy="2106295"/>
            <wp:effectExtent l="0" t="0" r="8255" b="8255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4150" cy="1059815"/>
            <wp:effectExtent l="0" t="0" r="12700" b="6985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：详情里面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在读学校</w:t>
      </w:r>
      <w:r>
        <w:rPr>
          <w:rFonts w:ascii="Segoe UI" w:hAnsi="Segoe UI" w:eastAsia="宋体" w:cs="Segoe UI"/>
          <w:color w:val="24292E"/>
          <w:kern w:val="0"/>
          <w:szCs w:val="21"/>
        </w:rPr>
        <w:t>这个用词不对，这个是针对学生的。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ascii="Consolas" w:hAnsi="Consolas" w:eastAsia="宋体" w:cs="Consolas"/>
          <w:color w:val="24292E"/>
          <w:kern w:val="0"/>
          <w:sz w:val="18"/>
          <w:szCs w:val="18"/>
        </w:rPr>
      </w:pPr>
      <w:r>
        <w:rPr>
          <w:rFonts w:hint="eastAsia"/>
          <w:b/>
          <w:color w:val="00B050"/>
        </w:rPr>
        <w:t>结论： “在读学校”改成</w:t>
      </w:r>
      <w:r>
        <w:rPr>
          <w:b/>
          <w:color w:val="00B050"/>
        </w:rPr>
        <w:t>“</w:t>
      </w:r>
      <w:r>
        <w:rPr>
          <w:rFonts w:hint="eastAsia"/>
          <w:b/>
          <w:color w:val="00B050"/>
        </w:rPr>
        <w:t>任职</w:t>
      </w:r>
      <w:r>
        <w:rPr>
          <w:b/>
          <w:color w:val="00B050"/>
        </w:rPr>
        <w:t>学校”</w:t>
      </w:r>
      <w:del w:id="0" w:author="Unknown">
        <w:r>
          <w:rPr>
            <w:rFonts w:ascii="Segoe UI" w:hAnsi="Segoe UI" w:eastAsia="宋体" w:cs="Segoe UI"/>
            <w:color w:val="24292E"/>
            <w:kern w:val="0"/>
            <w:szCs w:val="21"/>
          </w:rPr>
          <w:delText>7. </w:delText>
        </w:r>
      </w:del>
      <w:del w:id="1" w:author="Unknown">
        <w:r>
          <w:rPr>
            <w:rFonts w:ascii="Segoe UI" w:hAnsi="Segoe UI" w:eastAsia="宋体" w:cs="Segoe UI"/>
            <w:b/>
            <w:bCs/>
            <w:color w:val="24292E"/>
            <w:kern w:val="0"/>
            <w:szCs w:val="21"/>
          </w:rPr>
          <w:delText>客户管理</w:delText>
        </w:r>
      </w:del>
      <w:del w:id="2" w:author="Unknown">
        <w:r>
          <w:rPr>
            <w:rFonts w:ascii="Segoe UI" w:hAnsi="Segoe UI" w:eastAsia="宋体" w:cs="Segoe UI"/>
            <w:color w:val="24292E"/>
            <w:kern w:val="0"/>
            <w:szCs w:val="21"/>
          </w:rPr>
          <w:delText>：所有客户信息只有个人的详情，缺少对应的列表的详情。</w:delText>
        </w:r>
      </w:del>
      <w:del w:id="3" w:author="Unknown">
        <w:r>
          <w:rPr>
            <w:rFonts w:ascii="Consolas" w:hAnsi="Consolas" w:eastAsia="宋体" w:cs="Consolas"/>
            <w:color w:val="24292E"/>
            <w:kern w:val="0"/>
            <w:sz w:val="18"/>
            <w:szCs w:val="18"/>
          </w:rPr>
          <w:delText>漏看了，实际是有的</w:delText>
        </w:r>
      </w:del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ascii="Consolas" w:hAnsi="Consolas" w:eastAsia="宋体" w:cs="Consolas"/>
          <w:color w:val="24292E"/>
          <w:kern w:val="0"/>
          <w:sz w:val="18"/>
          <w:szCs w:val="18"/>
        </w:rPr>
      </w:pPr>
      <w:r>
        <w:rPr>
          <w:rFonts w:hint="eastAsia"/>
          <w:b/>
          <w:color w:val="0000FF"/>
          <w:lang w:eastAsia="zh-CN"/>
        </w:rPr>
        <w:t>解释：已改为所在学校数，点击详情可以查看所在职学校。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功能缺失</w:t>
      </w:r>
      <w:r>
        <w:rPr>
          <w:rFonts w:ascii="Segoe UI" w:hAnsi="Segoe UI" w:eastAsia="宋体" w:cs="Segoe UI"/>
          <w:color w:val="24292E"/>
          <w:kern w:val="0"/>
          <w:szCs w:val="21"/>
        </w:rPr>
        <w:t>：前面在微信上说的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重新绑定手机号码</w:t>
      </w:r>
      <w:r>
        <w:rPr>
          <w:rFonts w:ascii="Segoe UI" w:hAnsi="Segoe UI" w:eastAsia="宋体" w:cs="Segoe UI"/>
          <w:color w:val="24292E"/>
          <w:kern w:val="0"/>
          <w:szCs w:val="21"/>
        </w:rPr>
        <w:t>的原型还没有加进来</w:t>
      </w:r>
    </w:p>
    <w:p>
      <w:pPr>
        <w:pStyle w:val="17"/>
        <w:ind w:left="420" w:firstLine="0" w:firstLineChars="0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结论：已</w:t>
      </w:r>
      <w:r>
        <w:rPr>
          <w:b/>
          <w:color w:val="00B050"/>
        </w:rPr>
        <w:t>增加，</w:t>
      </w:r>
      <w:r>
        <w:rPr>
          <w:rFonts w:hint="eastAsia"/>
          <w:b/>
          <w:color w:val="FF0000"/>
        </w:rPr>
        <w:t>对应</w:t>
      </w:r>
      <w:r>
        <w:rPr>
          <w:b/>
          <w:color w:val="FF0000"/>
        </w:rPr>
        <w:t>卓师APP</w:t>
      </w:r>
      <w:r>
        <w:rPr>
          <w:rFonts w:hint="eastAsia"/>
          <w:b/>
          <w:color w:val="FF0000"/>
        </w:rPr>
        <w:t>（还未</w:t>
      </w:r>
      <w:r>
        <w:rPr>
          <w:b/>
          <w:color w:val="FF0000"/>
        </w:rPr>
        <w:t>设计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卓师PC Web端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桌学APP；</w:t>
      </w:r>
      <w:r>
        <w:rPr>
          <w:rFonts w:hint="eastAsia"/>
          <w:b/>
          <w:color w:val="00B050"/>
        </w:rPr>
        <w:t>因卓</w:t>
      </w:r>
      <w:r>
        <w:rPr>
          <w:b/>
          <w:color w:val="00B050"/>
        </w:rPr>
        <w:t>教育后台</w:t>
      </w:r>
      <w:r>
        <w:rPr>
          <w:rFonts w:hint="eastAsia"/>
          <w:b/>
          <w:color w:val="00B050"/>
        </w:rPr>
        <w:t>页面</w:t>
      </w:r>
    </w:p>
    <w:p>
      <w:pPr>
        <w:pStyle w:val="17"/>
        <w:ind w:left="420" w:firstLine="0" w:firstLineChars="0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00FF"/>
          <w:lang w:eastAsia="zh-CN"/>
        </w:rPr>
        <w:t>解释：已增加。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功能缺失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学生和老师使用平台账号登录的场景对应的原型</w:t>
      </w:r>
      <w:r>
        <w:rPr>
          <w:rFonts w:ascii="Segoe UI" w:hAnsi="Segoe UI" w:eastAsia="宋体" w:cs="Segoe UI"/>
          <w:color w:val="24292E"/>
          <w:kern w:val="0"/>
          <w:szCs w:val="21"/>
        </w:rPr>
        <w:t>还没有加进来</w:t>
      </w:r>
    </w:p>
    <w:p>
      <w:pPr>
        <w:pStyle w:val="17"/>
        <w:ind w:left="420" w:firstLine="0" w:firstLineChars="0"/>
        <w:rPr>
          <w:b/>
          <w:color w:val="00B050"/>
        </w:rPr>
      </w:pPr>
      <w:r>
        <w:rPr>
          <w:rFonts w:hint="eastAsia"/>
          <w:b/>
          <w:color w:val="00B050"/>
        </w:rPr>
        <w:t>结论：已</w:t>
      </w:r>
      <w:r>
        <w:rPr>
          <w:b/>
          <w:color w:val="00B050"/>
        </w:rPr>
        <w:t>增加，卓师APP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卓师PC Web端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桌学APP；</w:t>
      </w:r>
      <w:r>
        <w:rPr>
          <w:rFonts w:hint="eastAsia"/>
          <w:b/>
          <w:color w:val="00B050"/>
        </w:rPr>
        <w:t>因卓</w:t>
      </w:r>
      <w:r>
        <w:rPr>
          <w:b/>
          <w:color w:val="00B050"/>
        </w:rPr>
        <w:t>教育后台</w:t>
      </w:r>
      <w:r>
        <w:rPr>
          <w:rFonts w:hint="eastAsia"/>
          <w:b/>
          <w:color w:val="00B050"/>
        </w:rPr>
        <w:t>页面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客户管理-&gt;教师管理／学校管理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：在列表里面，启用／停用的状态没有对应的列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B050"/>
        </w:rPr>
        <w:t>结论：已</w:t>
      </w:r>
      <w:r>
        <w:rPr>
          <w:b/>
          <w:color w:val="00B050"/>
        </w:rPr>
        <w:t>增加，</w:t>
      </w:r>
      <w:r>
        <w:rPr>
          <w:rFonts w:hint="eastAsia"/>
          <w:b/>
          <w:color w:val="00B050"/>
        </w:rPr>
        <w:t>因卓</w:t>
      </w:r>
      <w:r>
        <w:rPr>
          <w:b/>
          <w:color w:val="00B050"/>
        </w:rPr>
        <w:t>教育后台</w:t>
      </w:r>
      <w:r>
        <w:rPr>
          <w:rFonts w:hint="eastAsia"/>
          <w:b/>
          <w:color w:val="00B050"/>
        </w:rPr>
        <w:t>页面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高级筛选</w:t>
      </w:r>
      <w:r>
        <w:rPr>
          <w:rFonts w:ascii="Segoe UI" w:hAnsi="Segoe UI" w:eastAsia="宋体" w:cs="Segoe UI"/>
          <w:color w:val="24292E"/>
          <w:kern w:val="0"/>
          <w:szCs w:val="21"/>
        </w:rPr>
        <w:t>：在显示列表的地方，有的没有，有的有，这个是否有高级筛选的依据是啥？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B050"/>
        </w:rPr>
        <w:t>结论：以</w:t>
      </w:r>
      <w:r>
        <w:rPr>
          <w:b/>
          <w:color w:val="00B050"/>
        </w:rPr>
        <w:t>产品经理原型设计里面的</w:t>
      </w:r>
      <w:r>
        <w:rPr>
          <w:rFonts w:hint="eastAsia"/>
          <w:b/>
          <w:color w:val="00B050"/>
        </w:rPr>
        <w:t>为</w:t>
      </w:r>
      <w:r>
        <w:rPr>
          <w:b/>
          <w:color w:val="00B050"/>
        </w:rPr>
        <w:t>准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客户管理-&gt;学校管理-&gt;详情</w:t>
      </w:r>
      <w:r>
        <w:rPr>
          <w:rFonts w:ascii="Segoe UI" w:hAnsi="Segoe UI" w:eastAsia="宋体" w:cs="Segoe UI"/>
          <w:color w:val="24292E"/>
          <w:kern w:val="0"/>
          <w:szCs w:val="21"/>
        </w:rPr>
        <w:t>：里面有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管理员</w:t>
      </w:r>
      <w:r>
        <w:rPr>
          <w:rFonts w:ascii="Segoe UI" w:hAnsi="Segoe UI" w:eastAsia="宋体" w:cs="Segoe UI"/>
          <w:color w:val="24292E"/>
          <w:kern w:val="0"/>
          <w:szCs w:val="21"/>
        </w:rPr>
        <w:t>，没看到在哪里设置的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产品经理确认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解释：前台申请认证的教师账号自动成为管理员（目前管理员仅作为一个学校机构的联系人功能存在）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后台添加的如下图：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8595" cy="2961005"/>
            <wp:effectExtent l="0" t="0" r="8255" b="1079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客户管理-&gt;学生列表</w:t>
      </w:r>
      <w:r>
        <w:rPr>
          <w:rFonts w:ascii="Segoe UI" w:hAnsi="Segoe UI" w:eastAsia="宋体" w:cs="Segoe UI"/>
          <w:color w:val="24292E"/>
          <w:kern w:val="0"/>
          <w:szCs w:val="21"/>
        </w:rPr>
        <w:t>：这里叫学生列表，另外两个叫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教师/学校管理</w:t>
      </w:r>
      <w:r>
        <w:rPr>
          <w:rFonts w:ascii="Segoe UI" w:hAnsi="Segoe UI" w:eastAsia="宋体" w:cs="Segoe UI"/>
          <w:color w:val="24292E"/>
          <w:kern w:val="0"/>
          <w:szCs w:val="21"/>
        </w:rPr>
        <w:t>，请确认是否统一用词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产品经理确认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解释：已修改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客户管理-&gt;学生列表</w:t>
      </w:r>
      <w:r>
        <w:rPr>
          <w:rFonts w:ascii="Segoe UI" w:hAnsi="Segoe UI" w:eastAsia="宋体" w:cs="Segoe UI"/>
          <w:color w:val="24292E"/>
          <w:kern w:val="0"/>
          <w:szCs w:val="21"/>
        </w:rPr>
        <w:t>：高级筛选里面，有一个筛选项看描述应该是学生的家庭住址，但是没有看到设置的地方，请确认。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产品经理确认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客户管理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：侧边导航栏是空的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产品经理确认</w:t>
      </w:r>
    </w:p>
    <w:p>
      <w:pPr>
        <w:ind w:firstLine="420"/>
        <w:rPr>
          <w:b/>
          <w:color w:val="FF0000"/>
        </w:rPr>
      </w:pPr>
    </w:p>
    <w:p>
      <w:pPr>
        <w:ind w:firstLine="420"/>
      </w:pPr>
      <w:r>
        <w:rPr>
          <w:rFonts w:hint="eastAsia"/>
          <w:b/>
          <w:color w:val="0000FF"/>
          <w:lang w:eastAsia="zh-CN"/>
        </w:rPr>
        <w:t>解释：这个会尽快补充（</w:t>
      </w:r>
      <w:r>
        <w:rPr>
          <w:rFonts w:hint="eastAsia"/>
          <w:b/>
          <w:color w:val="0000FF"/>
          <w:lang w:val="en-US" w:eastAsia="zh-CN"/>
        </w:rPr>
        <w:t>25号之前）</w:t>
      </w:r>
      <w:r>
        <w:rPr>
          <w:rFonts w:hint="eastAsia"/>
          <w:b/>
          <w:color w:val="0000FF"/>
          <w:lang w:eastAsia="zh-CN"/>
        </w:rPr>
        <w:t>。</w:t>
      </w:r>
    </w:p>
    <w:p>
      <w:r>
        <w:br w:type="page"/>
      </w:r>
    </w:p>
    <w:p>
      <w:pPr>
        <w:pStyle w:val="4"/>
      </w:pPr>
      <w:r>
        <w:t>2017</w:t>
      </w:r>
      <w:r>
        <w:rPr>
          <w:rFonts w:hint="eastAsia"/>
        </w:rPr>
        <w:t>.</w:t>
      </w:r>
      <w:r>
        <w:t xml:space="preserve">05.16 </w:t>
      </w:r>
      <w:r>
        <w:rPr>
          <w:rFonts w:hint="eastAsia"/>
        </w:rPr>
        <w:t>提交</w:t>
      </w:r>
    </w:p>
    <w:p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因卓学生端</w:t>
      </w:r>
      <w:r>
        <w:rPr>
          <w:rFonts w:ascii="Segoe UI" w:hAnsi="Segoe UI" w:eastAsia="宋体" w:cs="Segoe UI"/>
          <w:color w:val="24292E"/>
          <w:kern w:val="0"/>
          <w:szCs w:val="21"/>
        </w:rPr>
        <w:t>：缺少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和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智能题库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>。</w:t>
      </w:r>
    </w:p>
    <w:p>
      <w:pPr>
        <w:pStyle w:val="17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最终</w:t>
      </w:r>
      <w:r>
        <w:rPr>
          <w:b/>
          <w:color w:val="FF0000"/>
        </w:rPr>
        <w:t>确认下所有功能，</w:t>
      </w:r>
      <w:r>
        <w:rPr>
          <w:rFonts w:hint="eastAsia"/>
          <w:b/>
          <w:color w:val="FF0000"/>
        </w:rPr>
        <w:t>确保</w:t>
      </w:r>
      <w:r>
        <w:rPr>
          <w:b/>
          <w:color w:val="FF0000"/>
        </w:rPr>
        <w:t>不要遗漏了功能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解释：学生端是没有题库管理和智能题库的，只有查看题库功能。</w:t>
      </w:r>
    </w:p>
    <w:p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</w:p>
    <w:p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科目里面包含年级信息吗？</w:t>
      </w:r>
    </w:p>
    <w:p>
      <w:pPr>
        <w:widowControl/>
        <w:shd w:val="clear" w:color="auto" w:fill="FFFFFF"/>
        <w:spacing w:before="60" w:after="100" w:afterAutospacing="1"/>
        <w:ind w:left="84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最终</w:t>
      </w:r>
      <w:r>
        <w:rPr>
          <w:b/>
          <w:color w:val="FF0000"/>
        </w:rPr>
        <w:t>确认下所有功能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解释：科目不包含年级，科目可以对应学部，不限制具体年级。</w:t>
      </w:r>
    </w:p>
    <w:p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共享范围的选项个数</w:t>
      </w:r>
    </w:p>
    <w:p>
      <w:pPr>
        <w:widowControl/>
        <w:shd w:val="clear" w:color="auto" w:fill="FFFFFF"/>
        <w:spacing w:before="60" w:after="100" w:afterAutospacing="1"/>
        <w:ind w:left="84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B050"/>
        </w:rPr>
        <w:t>结论：因卓</w:t>
      </w:r>
      <w:r>
        <w:rPr>
          <w:b/>
          <w:color w:val="00B050"/>
        </w:rPr>
        <w:t>教育后台</w:t>
      </w:r>
      <w:r>
        <w:rPr>
          <w:rFonts w:hint="eastAsia"/>
          <w:b/>
          <w:color w:val="00B050"/>
        </w:rPr>
        <w:t>只有</w:t>
      </w:r>
      <w:r>
        <w:rPr>
          <w:b/>
          <w:color w:val="00B050"/>
        </w:rPr>
        <w:t>平台</w:t>
      </w:r>
      <w:r>
        <w:rPr>
          <w:rFonts w:hint="eastAsia"/>
          <w:b/>
          <w:color w:val="00B050"/>
        </w:rPr>
        <w:t>题库</w:t>
      </w:r>
      <w:r>
        <w:rPr>
          <w:b/>
          <w:color w:val="00B050"/>
        </w:rPr>
        <w:t>；卓师APP</w:t>
      </w:r>
      <w:r>
        <w:rPr>
          <w:rFonts w:hint="eastAsia"/>
          <w:b/>
          <w:color w:val="00B050"/>
        </w:rPr>
        <w:t>；</w:t>
      </w:r>
      <w:r>
        <w:rPr>
          <w:b/>
          <w:color w:val="00B050"/>
        </w:rPr>
        <w:t>卓师PC Web端</w:t>
      </w:r>
      <w:r>
        <w:rPr>
          <w:rFonts w:hint="eastAsia"/>
          <w:b/>
          <w:color w:val="00B050"/>
        </w:rPr>
        <w:t>包括平台</w:t>
      </w:r>
      <w:r>
        <w:rPr>
          <w:b/>
          <w:color w:val="00B050"/>
        </w:rPr>
        <w:t>题库、</w:t>
      </w:r>
      <w:r>
        <w:rPr>
          <w:rFonts w:hint="eastAsia"/>
          <w:b/>
          <w:color w:val="00B050"/>
        </w:rPr>
        <w:t>学校题库</w:t>
      </w:r>
      <w:r>
        <w:rPr>
          <w:b/>
          <w:color w:val="00B050"/>
        </w:rPr>
        <w:t>、</w:t>
      </w:r>
    </w:p>
    <w:p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最后时间这一项是什么意思？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Chars="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B050"/>
        </w:rPr>
        <w:t>结论：添加</w:t>
      </w:r>
      <w:r>
        <w:rPr>
          <w:b/>
          <w:color w:val="00B050"/>
        </w:rPr>
        <w:t>试题的时间</w:t>
      </w:r>
    </w:p>
    <w:p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是否存在同时申请平台和学校认证的情况</w:t>
      </w:r>
    </w:p>
    <w:p>
      <w:pPr>
        <w:widowControl/>
        <w:shd w:val="clear" w:color="auto" w:fill="FFFFFF"/>
        <w:spacing w:before="60" w:after="100" w:afterAutospacing="1"/>
        <w:ind w:left="84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最终</w:t>
      </w:r>
      <w:r>
        <w:rPr>
          <w:b/>
          <w:color w:val="FF0000"/>
        </w:rPr>
        <w:t>确认下所有功能</w:t>
      </w:r>
    </w:p>
    <w:p>
      <w:pPr>
        <w:widowControl/>
        <w:shd w:val="clear" w:color="auto" w:fill="FFFFFF"/>
        <w:spacing w:before="60" w:after="100" w:afterAutospacing="1"/>
        <w:ind w:left="840"/>
        <w:jc w:val="left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解释：存在同时申请，学校账号需要审核，后台账号也需要审核，学校通过审核后可以在学校题库查看，平台题库审核通过后，可以在平台题库查看。</w:t>
      </w:r>
    </w:p>
    <w:p/>
    <w:p/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>2017.05.09 原型</w:t>
      </w:r>
      <w:r>
        <w:t>设计第一个里程碑涉及的功能点评审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学校管理员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  <w:r>
        <w:rPr>
          <w:b/>
          <w:color w:val="FF0000"/>
        </w:rPr>
        <w:t>学校管理员的流程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解释：学校管理员目前仅作为一个学校的联系人存在，无其他功能。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知识点可以调节顺序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解释：已增加调节排序功能。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所有的导入都给出一个标准模板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</w:t>
      </w:r>
      <w:r>
        <w:rPr>
          <w:b/>
          <w:color w:val="FF0000"/>
        </w:rPr>
        <w:t>教师、班级、学生导入设计了新的模板，但是还未确认。题库批量导入模板，需要产品经理的确认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解释：已提供。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题库设置</w:t>
      </w:r>
      <w:r>
        <w:rPr>
          <w:rFonts w:ascii="Segoe UI" w:hAnsi="Segoe UI" w:eastAsia="宋体" w:cs="Segoe UI"/>
          <w:color w:val="24292E"/>
          <w:kern w:val="0"/>
          <w:szCs w:val="21"/>
        </w:rPr>
        <w:t>：试题出处引用次数需要详细说明引用计数规则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firstLine="42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解释：任何组卷、下载都计算引用次数，查看及查看解析不计算，但是一次组卷只能计</w:t>
      </w:r>
      <w:r>
        <w:rPr>
          <w:rFonts w:hint="eastAsia"/>
          <w:b/>
          <w:color w:val="0000FF"/>
          <w:lang w:val="en-US" w:eastAsia="zh-CN"/>
        </w:rPr>
        <w:tab/>
      </w:r>
      <w:r>
        <w:rPr>
          <w:rFonts w:hint="eastAsia"/>
          <w:b/>
          <w:color w:val="0000FF"/>
          <w:lang w:eastAsia="zh-CN"/>
        </w:rPr>
        <w:t>算一次。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>题库</w:t>
      </w:r>
      <w:r>
        <w:rPr>
          <w:rFonts w:ascii="Segoe UI" w:hAnsi="Segoe UI" w:eastAsia="宋体" w:cs="Segoe UI"/>
          <w:color w:val="24292E"/>
          <w:kern w:val="0"/>
          <w:szCs w:val="21"/>
        </w:rPr>
        <w:t>引用次数的解释，知识点的解释，是否包含年级属性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4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解释：知识点不包含年级属性，仅和科目挂钩。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：题干、答案、解析支持的说明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/>
          <w:b/>
          <w:color w:val="00B050"/>
        </w:rPr>
        <w:t>结论：和</w:t>
      </w:r>
      <w:r>
        <w:rPr>
          <w:b/>
          <w:color w:val="00B050"/>
        </w:rPr>
        <w:t>题库网保持一致。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 xml:space="preserve"> 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纠错流程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解释：用户点击纠错，填写错误原因和备注，提交后发送给作者。（目前流程）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文科章节点和知识点没有明确的关联关系，如何解决？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解释：章节点可以选择关联知识点，也可以选择不关联（语文可能不关联知识点）。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需要进一步思考批量导入的方案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</w:t>
      </w:r>
      <w:r>
        <w:rPr>
          <w:b/>
          <w:color w:val="FF0000"/>
        </w:rPr>
        <w:t>题库批量导入模板，需要产品经理的确认</w:t>
      </w:r>
    </w:p>
    <w:p>
      <w:pPr>
        <w:widowControl/>
        <w:shd w:val="clear" w:color="auto" w:fill="FFFFFF"/>
        <w:spacing w:before="60" w:after="100" w:afterAutospacing="1"/>
        <w:ind w:left="420"/>
        <w:jc w:val="left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  <w:lang w:eastAsia="zh-CN"/>
        </w:rPr>
        <w:t>解释：确认中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题库管理-&gt;添加试题</w:t>
      </w:r>
      <w:r>
        <w:rPr>
          <w:rFonts w:ascii="Segoe UI" w:hAnsi="Segoe UI" w:eastAsia="宋体" w:cs="Segoe UI"/>
          <w:color w:val="24292E"/>
          <w:kern w:val="0"/>
          <w:szCs w:val="21"/>
        </w:rPr>
        <w:t>：加入试题类型</w:t>
      </w:r>
    </w:p>
    <w:p>
      <w:pPr>
        <w:ind w:firstLine="420"/>
      </w:pPr>
      <w:r>
        <w:rPr>
          <w:rFonts w:hint="eastAsia"/>
          <w:b/>
          <w:color w:val="00B050"/>
        </w:rPr>
        <w:t>结论：已</w:t>
      </w:r>
      <w:r>
        <w:rPr>
          <w:b/>
          <w:color w:val="00B050"/>
        </w:rPr>
        <w:t>添加</w:t>
      </w:r>
    </w:p>
    <w:p>
      <w:pPr>
        <w:widowControl/>
        <w:jc w:val="left"/>
      </w:pPr>
      <w:r>
        <w:br w:type="page"/>
      </w:r>
    </w:p>
    <w:p/>
    <w:p>
      <w:pPr>
        <w:pStyle w:val="4"/>
      </w:pPr>
      <w:r>
        <w:t>2017</w:t>
      </w:r>
      <w:r>
        <w:rPr>
          <w:rFonts w:hint="eastAsia"/>
        </w:rPr>
        <w:t>.</w:t>
      </w:r>
      <w:r>
        <w:t xml:space="preserve">05.20 </w:t>
      </w:r>
      <w:r>
        <w:rPr>
          <w:rFonts w:hint="eastAsia"/>
        </w:rPr>
        <w:t>提交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学生学籍号</w:t>
      </w:r>
      <w:r>
        <w:rPr>
          <w:rFonts w:ascii="Segoe UI" w:hAnsi="Segoe UI" w:cs="Segoe UI"/>
          <w:color w:val="24292E"/>
          <w:szCs w:val="21"/>
        </w:rPr>
        <w:t>：学籍号是由学校分配，不同学校的学籍号可能存在重复，如何区分？</w:t>
      </w: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解释：学校名称</w:t>
      </w:r>
      <w:r>
        <w:rPr>
          <w:rFonts w:hint="eastAsia"/>
          <w:b/>
          <w:color w:val="0000FF"/>
          <w:lang w:val="en-US" w:eastAsia="zh-CN"/>
        </w:rPr>
        <w:t>+学籍号组合起来是学生注册认证学校时的认证方式，一个学校不可能录入学籍号相同的学生。目前学籍号仅用于识别认证学校。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说明-&gt;通用功能说明</w:t>
      </w:r>
      <w:r>
        <w:rPr>
          <w:rFonts w:ascii="Segoe UI" w:hAnsi="Segoe UI" w:cs="Segoe UI"/>
          <w:color w:val="24292E"/>
          <w:szCs w:val="21"/>
        </w:rPr>
        <w:t>：涉及到模板的地方，建议使用平台提供的标准模板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提供</w:t>
      </w:r>
      <w:r>
        <w:rPr>
          <w:b/>
          <w:color w:val="FF0000"/>
        </w:rPr>
        <w:t>标准模板，给客户确认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解释：模板已提交。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说明-&gt;通用功能说明-&gt;用户所在地</w:t>
      </w:r>
      <w:r>
        <w:rPr>
          <w:rFonts w:ascii="Segoe UI" w:hAnsi="Segoe UI" w:cs="Segoe UI"/>
          <w:color w:val="24292E"/>
          <w:szCs w:val="21"/>
        </w:rPr>
        <w:t>：从技术上不建议使用通过网络地址获取的方式，建议用户自己输入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解释：改为手机号方式获取所在地，如果是通过学校添加则使用学校所在地区。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说明-&gt;web通用功能说明</w:t>
      </w:r>
      <w:r>
        <w:rPr>
          <w:rFonts w:ascii="Segoe UI" w:hAnsi="Segoe UI" w:cs="Segoe UI"/>
          <w:color w:val="24292E"/>
          <w:szCs w:val="21"/>
        </w:rPr>
        <w:t>：存在错别字。后台和前端web登录窗口</w:t>
      </w:r>
      <w:del w:id="4" w:author="Unknown">
        <w:r>
          <w:rPr>
            <w:rFonts w:ascii="Segoe UI" w:hAnsi="Segoe UI" w:cs="Segoe UI"/>
            <w:color w:val="24292E"/>
            <w:szCs w:val="21"/>
          </w:rPr>
          <w:delText>时</w:delText>
        </w:r>
      </w:del>
      <w:r>
        <w:rPr>
          <w:rFonts w:ascii="Segoe UI" w:hAnsi="Segoe UI" w:cs="Segoe UI"/>
          <w:color w:val="24292E"/>
          <w:szCs w:val="21"/>
        </w:rPr>
        <w:t>是分离的</w:t>
      </w:r>
    </w:p>
    <w:p>
      <w:pPr>
        <w:pStyle w:val="17"/>
        <w:ind w:left="720" w:firstLine="0" w:firstLineChars="0"/>
      </w:pPr>
      <w:r>
        <w:rPr>
          <w:rFonts w:hint="eastAsia"/>
          <w:b/>
          <w:color w:val="00B050"/>
        </w:rPr>
        <w:t>结论：已修改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Style w:val="9"/>
          <w:rFonts w:ascii="Segoe UI" w:hAnsi="Segoe UI" w:cs="Segoe UI"/>
          <w:b w:val="0"/>
          <w:bCs w:val="0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说明-&gt;web/APP通用功能说明</w:t>
      </w:r>
      <w:r>
        <w:rPr>
          <w:rFonts w:ascii="Segoe UI" w:hAnsi="Segoe UI" w:cs="Segoe UI"/>
          <w:color w:val="24292E"/>
          <w:szCs w:val="21"/>
        </w:rPr>
        <w:t>：关于输入框输入信息要求判定，不符合要求的情况下要给出对应的</w:t>
      </w:r>
      <w:r>
        <w:rPr>
          <w:rStyle w:val="9"/>
          <w:rFonts w:ascii="Segoe UI" w:hAnsi="Segoe UI" w:cs="Segoe UI"/>
          <w:color w:val="24292E"/>
          <w:szCs w:val="21"/>
        </w:rPr>
        <w:t>提示信息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解释：如果有需要对应的功能说明中都有说明。如下图：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6690" cy="2106295"/>
            <wp:effectExtent l="0" t="0" r="10160" b="8255"/>
            <wp:docPr id="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说明-&gt;web通用功能说明</w:t>
      </w:r>
      <w:r>
        <w:rPr>
          <w:rFonts w:ascii="Segoe UI" w:hAnsi="Segoe UI" w:cs="Segoe UI"/>
          <w:color w:val="24292E"/>
          <w:szCs w:val="21"/>
        </w:rPr>
        <w:t>：模糊搜索的示例图1需要重新设计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解释：已更改（但是受限于</w:t>
      </w:r>
      <w:r>
        <w:rPr>
          <w:rFonts w:hint="eastAsia"/>
          <w:b/>
          <w:color w:val="0000FF"/>
          <w:lang w:val="en-US" w:eastAsia="zh-CN"/>
        </w:rPr>
        <w:t>axsure工具</w:t>
      </w:r>
      <w:r>
        <w:rPr>
          <w:rFonts w:hint="eastAsia"/>
          <w:b/>
          <w:color w:val="0000FF"/>
          <w:lang w:eastAsia="zh-CN"/>
        </w:rPr>
        <w:t>与实际效果肯定有所差别）。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卓师-&gt;通用导入报错界面</w:t>
      </w:r>
      <w:r>
        <w:rPr>
          <w:rFonts w:ascii="Segoe UI" w:hAnsi="Segoe UI" w:cs="Segoe UI"/>
          <w:color w:val="24292E"/>
          <w:szCs w:val="21"/>
        </w:rPr>
        <w:t>：需要给出具体的描述，当导入学生信息、教师信息、班级信息，哪些情况下需要给出错误的提示。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解释：在对应界面的批量导入处，都有说明如下图：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9865" cy="1027430"/>
            <wp:effectExtent l="0" t="0" r="6985" b="1270"/>
            <wp:docPr id="1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卓师-&gt;Web-&gt;注册登录-&gt;注册-&gt;绑定学校</w:t>
      </w:r>
      <w:r>
        <w:rPr>
          <w:rFonts w:ascii="Segoe UI" w:hAnsi="Segoe UI" w:cs="Segoe UI"/>
          <w:color w:val="24292E"/>
          <w:szCs w:val="21"/>
        </w:rPr>
        <w:t>：这里应该需要有一个操作可以跳过学校绑定，同时对应在个人信息里面需要有提供绑定学校的操作。</w:t>
      </w:r>
    </w:p>
    <w:p>
      <w:pPr>
        <w:pStyle w:val="17"/>
        <w:ind w:left="720" w:firstLine="0" w:firstLineChars="0"/>
      </w:pPr>
      <w:r>
        <w:rPr>
          <w:rFonts w:hint="eastAsia"/>
          <w:b/>
          <w:color w:val="00B050"/>
        </w:rPr>
        <w:t>结论：已修改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卓师-&gt;Web-&gt;注册登录-&gt;注册-&gt;绑定学校</w:t>
      </w:r>
      <w:r>
        <w:rPr>
          <w:rFonts w:ascii="Segoe UI" w:hAnsi="Segoe UI" w:cs="Segoe UI"/>
          <w:color w:val="24292E"/>
          <w:szCs w:val="21"/>
        </w:rPr>
        <w:t>：学校输入框支持联想已通过认证的学校。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解释：如下图描述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drawing>
          <wp:inline distT="0" distB="0" distL="114300" distR="114300">
            <wp:extent cx="5272405" cy="711835"/>
            <wp:effectExtent l="0" t="0" r="4445" b="12065"/>
            <wp:docPr id="1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卓师-&gt;Web-&gt;系统设置-&gt;学校认证</w:t>
      </w:r>
      <w:r>
        <w:rPr>
          <w:rFonts w:ascii="Segoe UI" w:hAnsi="Segoe UI" w:cs="Segoe UI"/>
          <w:color w:val="24292E"/>
          <w:szCs w:val="21"/>
        </w:rPr>
        <w:t>：4-&gt;申请认证说明里面最后</w:t>
      </w:r>
      <w:r>
        <w:rPr>
          <w:rStyle w:val="9"/>
          <w:rFonts w:ascii="Segoe UI" w:hAnsi="Segoe UI" w:cs="Segoe UI"/>
          <w:color w:val="24292E"/>
          <w:szCs w:val="21"/>
        </w:rPr>
        <w:t>同时</w:t>
      </w:r>
      <w:r>
        <w:rPr>
          <w:rFonts w:ascii="Segoe UI" w:hAnsi="Segoe UI" w:cs="Segoe UI"/>
          <w:color w:val="24292E"/>
          <w:szCs w:val="21"/>
        </w:rPr>
        <w:t>后面还有内容吗？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drawing>
          <wp:inline distT="0" distB="0" distL="0" distR="0">
            <wp:extent cx="5274310" cy="894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解释：已补充。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drawing>
          <wp:inline distT="0" distB="0" distL="114300" distR="114300">
            <wp:extent cx="5269865" cy="640080"/>
            <wp:effectExtent l="0" t="0" r="6985" b="762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卓师-&gt;Web-&gt;系统设置-&gt;学校认证</w:t>
      </w:r>
      <w:r>
        <w:rPr>
          <w:rFonts w:ascii="Segoe UI" w:hAnsi="Segoe UI" w:cs="Segoe UI"/>
          <w:color w:val="24292E"/>
          <w:szCs w:val="21"/>
        </w:rPr>
        <w:t>：5-&gt;审核等待界面/6-&gt;审核失败是怎么展现出来，这里说明的不清楚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eastAsia="zh-CN"/>
        </w:rPr>
        <w:t>解释：后台审核不通过，并将原因反馈至客户前端，提供重新认证功能</w:t>
      </w:r>
      <w:r>
        <w:rPr>
          <w:rFonts w:hint="eastAsia"/>
          <w:b/>
          <w:color w:val="0000FF"/>
          <w:lang w:val="en-US" w:eastAsia="zh-CN"/>
        </w:rPr>
        <w:t>,用户打开界面后中间显示内容如下</w:t>
      </w:r>
      <w:r>
        <w:rPr>
          <w:rFonts w:hint="eastAsia"/>
          <w:b/>
          <w:color w:val="0000FF"/>
          <w:lang w:eastAsia="zh-CN"/>
        </w:rPr>
        <w:t>图</w:t>
      </w:r>
      <w:r>
        <w:rPr>
          <w:rFonts w:hint="eastAsia"/>
          <w:b/>
          <w:color w:val="0000FF"/>
          <w:lang w:val="en-US" w:eastAsia="zh-CN"/>
        </w:rPr>
        <w:t>: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val="en-US" w:eastAsia="zh-CN"/>
        </w:rPr>
      </w:pPr>
      <w:r>
        <w:drawing>
          <wp:inline distT="0" distB="0" distL="114300" distR="114300">
            <wp:extent cx="3266440" cy="1743075"/>
            <wp:effectExtent l="0" t="0" r="10160" b="9525"/>
            <wp:docPr id="1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9"/>
          <w:rFonts w:ascii="Segoe UI" w:hAnsi="Segoe UI" w:cs="Segoe UI"/>
          <w:color w:val="24292E"/>
          <w:szCs w:val="21"/>
        </w:rPr>
        <w:t>卓师-&gt;Web-&gt;系统设置-&gt;学校认证</w:t>
      </w:r>
      <w:r>
        <w:rPr>
          <w:rFonts w:ascii="Segoe UI" w:hAnsi="Segoe UI" w:cs="Segoe UI"/>
          <w:color w:val="24292E"/>
          <w:szCs w:val="21"/>
        </w:rPr>
        <w:t>：11-&gt;地区、校址的差别是？</w:t>
      </w:r>
    </w:p>
    <w:p>
      <w:pPr>
        <w:ind w:left="30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ind w:left="300" w:firstLine="420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解释：地区是省市县地区插件，校址是详细的地址，是属于手动输入的。因为难以识别手动输入的省市区县所以分开录入。</w:t>
      </w:r>
    </w:p>
    <w:p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>
      <w:pPr>
        <w:pStyle w:val="4"/>
      </w:pPr>
      <w:r>
        <w:t>2017</w:t>
      </w:r>
      <w:r>
        <w:rPr>
          <w:rFonts w:hint="eastAsia"/>
        </w:rPr>
        <w:t>.</w:t>
      </w:r>
      <w:r>
        <w:t>05.21 疑问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所有启用/停用对已关联信息的影响</w:t>
      </w:r>
      <w:r>
        <w:rPr>
          <w:rFonts w:hint="eastAsia" w:ascii="Segoe UI" w:hAnsi="Segoe UI" w:cs="Segoe UI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需要给出</w:t>
      </w:r>
      <w:r>
        <w:rPr>
          <w:rFonts w:hint="eastAsia" w:ascii="Segoe UI" w:hAnsi="Segoe UI" w:cs="Segoe UI"/>
          <w:color w:val="24292E"/>
          <w:szCs w:val="21"/>
        </w:rPr>
        <w:t>说明。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解释：启用停用对已关联的信息在此范围内将会不可用，比如教师账号在</w:t>
      </w:r>
      <w:r>
        <w:rPr>
          <w:rFonts w:hint="eastAsia"/>
          <w:b/>
          <w:color w:val="0000FF"/>
          <w:lang w:val="en-US" w:eastAsia="zh-CN"/>
        </w:rPr>
        <w:t>A学校被停用，但是教师还是可以使用私人账号或者其他学校范围账号。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题库管理，关联学校题库的时候，怎么和学校挂钩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解释：当教师上传试题选择学校题库，则试题通过审核后会进入学校提供共享给学校范围的所有师生。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</w:pPr>
      <w:r>
        <w:rPr>
          <w:rFonts w:hint="eastAsia"/>
        </w:rPr>
        <w:t>感觉在卓师里面绑定学校和学校认证有点冲突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黄总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解释：绑定学校是将自己认证为学校的一员，可以使用学校资源，但是学校认证属于注册一个新的学校校，是不同的概念。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</w:pPr>
      <w:r>
        <w:t>学校认证：认证通过的功能点没有对应的原型设计。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解释：学校认证通过后会获得一个学校账号，额外拥有教师管理、题库审核、学校管理等功能。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</w:pPr>
    </w:p>
    <w:p>
      <w:r>
        <w:br w:type="page"/>
      </w:r>
    </w:p>
    <w:p>
      <w:pPr>
        <w:pStyle w:val="4"/>
      </w:pPr>
      <w:r>
        <w:t>2017</w:t>
      </w:r>
      <w:r>
        <w:rPr>
          <w:rFonts w:hint="eastAsia"/>
        </w:rPr>
        <w:t>.</w:t>
      </w:r>
      <w:r>
        <w:t>05.22 疑问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：编号2-&gt;表单及选择列：</w:t>
      </w:r>
      <w:r>
        <w:rPr>
          <w:rFonts w:ascii="Consolas" w:hAnsi="Consolas" w:eastAsia="宋体" w:cs="Consolas"/>
          <w:color w:val="24292E"/>
          <w:kern w:val="0"/>
          <w:sz w:val="18"/>
          <w:szCs w:val="18"/>
        </w:rPr>
        <w:t>用户可以自行这是一页显示多少行</w:t>
      </w:r>
      <w:r>
        <w:rPr>
          <w:rFonts w:ascii="Segoe UI" w:hAnsi="Segoe UI" w:eastAsia="宋体" w:cs="Segoe UI"/>
          <w:color w:val="24292E"/>
          <w:kern w:val="0"/>
          <w:szCs w:val="21"/>
        </w:rPr>
        <w:t>，这个表述是什么意思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解释：用户可以点击下图中红色框体下拉显示对应的数字，则本页表单变更为显示多少条数据。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</w:pPr>
      <w:r>
        <w:drawing>
          <wp:inline distT="0" distB="0" distL="114300" distR="114300">
            <wp:extent cx="5272405" cy="1871980"/>
            <wp:effectExtent l="0" t="0" r="4445" b="13970"/>
            <wp:docPr id="1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比如，默认显示</w:t>
      </w:r>
      <w:r>
        <w:rPr>
          <w:rFonts w:hint="eastAsia"/>
          <w:lang w:val="en-US" w:eastAsia="zh-CN"/>
        </w:rPr>
        <w:t>10条，用户认为显示50条更好，就选择50，则每页表单默认显示50条，但是下次登录后会恢复为10条（不做用户行为记录）。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：当教师处于离职状态，与教师关联的其他数据如何做对应处理，请做详细说明。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解释：当教师处于离职状态或停用状态时，前端用户将不可见该教师，并将教师从对应的岗位或职能上移除（比如语文教师）。其他数据不做处理。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：编号8-&gt;批量导入，功能说明不对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解释：已修复。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批量导入弹框</w:t>
      </w:r>
      <w:r>
        <w:rPr>
          <w:rFonts w:ascii="Segoe UI" w:hAnsi="Segoe UI" w:eastAsia="宋体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选择需要导入的工作表</w:t>
      </w:r>
      <w:r>
        <w:rPr>
          <w:rFonts w:ascii="Segoe UI" w:hAnsi="Segoe UI" w:eastAsia="宋体" w:cs="Segoe UI"/>
          <w:color w:val="24292E"/>
          <w:kern w:val="0"/>
          <w:szCs w:val="21"/>
        </w:rPr>
        <w:t>可以去掉。对应的编号10-&gt;导入表的功能说明需要修改；对应的编号11-&gt;导入的功能说明需要同步调整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解释：已修复。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备注，每个文件中有几个表，只是举例子表示支持选择哪张表单进行导入，而不是全部读取。事实上，用户可能不会根据模板来进行表的录入，可能会根据现有表进行修改导入，所以会有很多杂项，用户只需要保证对应列存在即可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：编号16/17的功能说明，请修正。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解释：已补充，但是并未发现什么问题。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：当教师处于停用状态，与教师关联的其他数据如何处理，请做详细说明。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解释：同教师离职。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：当教师被删除后，与教师关联的其他数据如何处理，请做详细说明。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教师被删除后，教师在该校下的数据将不可查，比如前段用户查询教师时，将看不到该教师，其他数据不做处理。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Web-&gt;教师管理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：对于特殊的教师角色，比如班主任，如何添加？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解释：班主任是普通教师，只需要添加普通教师，在班级管理中设置更换为班主任即可。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Web-&gt;班级管理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批量导入弹框</w:t>
      </w:r>
      <w:r>
        <w:rPr>
          <w:rFonts w:ascii="Segoe UI" w:hAnsi="Segoe UI" w:eastAsia="宋体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选择需要导入的工作表</w:t>
      </w:r>
      <w:r>
        <w:rPr>
          <w:rFonts w:ascii="Segoe UI" w:hAnsi="Segoe UI" w:eastAsia="宋体" w:cs="Segoe UI"/>
          <w:color w:val="24292E"/>
          <w:kern w:val="0"/>
          <w:szCs w:val="21"/>
        </w:rPr>
        <w:t>可以去掉。对应的编号11-&gt;导入表的功能说明需要修改；对应的编号12-&gt;导入按钮的功能说明需要同步调整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解释：同问题</w:t>
      </w:r>
      <w:r>
        <w:rPr>
          <w:rFonts w:hint="eastAsia"/>
          <w:b/>
          <w:color w:val="0000FF"/>
          <w:lang w:val="en-US" w:eastAsia="zh-CN"/>
        </w:rPr>
        <w:t>4。</w:t>
      </w:r>
      <w:r>
        <w:rPr>
          <w:rFonts w:hint="eastAsia"/>
          <w:b/>
          <w:color w:val="0000FF"/>
          <w:lang w:eastAsia="zh-CN"/>
        </w:rPr>
        <w:t>已修复。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备注，每个文件中有几个表，只是举例子表示支持选择哪张表单进行导入，而不是全部读取。事实上，用户可能不会根据模板来进行表的录入，可能会根据现有表进行修改导入，所以会有很多杂项，用户只需要保证对应列存在即可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Web-&gt;班级管理-&gt;创建班级</w:t>
      </w:r>
      <w:r>
        <w:rPr>
          <w:rFonts w:ascii="Segoe UI" w:hAnsi="Segoe UI" w:eastAsia="宋体" w:cs="Segoe UI"/>
          <w:color w:val="24292E"/>
          <w:kern w:val="0"/>
          <w:szCs w:val="21"/>
        </w:rPr>
        <w:t>：教师没有加入学校是否具有创建班级的权限？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解释：教师获得什么权限是根据岗位配置权限划分的，并不是写死在教师角色身上，其他角色功能一样。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Web-&gt;班级管理-&gt;创建班级</w:t>
      </w:r>
      <w:r>
        <w:rPr>
          <w:rFonts w:ascii="Segoe UI" w:hAnsi="Segoe UI" w:eastAsia="宋体" w:cs="Segoe UI"/>
          <w:color w:val="24292E"/>
          <w:kern w:val="0"/>
          <w:szCs w:val="21"/>
        </w:rPr>
        <w:t>：请确认用词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级部</w:t>
      </w:r>
      <w:r>
        <w:rPr>
          <w:rFonts w:ascii="Segoe UI" w:hAnsi="Segoe UI" w:eastAsia="宋体" w:cs="Segoe UI"/>
          <w:color w:val="24292E"/>
          <w:kern w:val="0"/>
          <w:szCs w:val="21"/>
        </w:rPr>
        <w:t>，有的地方叫学部。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解释：已修复。</w:t>
      </w:r>
      <w:r>
        <w:rPr>
          <w:rFonts w:hint="eastAsia"/>
          <w:b/>
          <w:color w:val="0000FF"/>
          <w:lang w:val="en-US" w:eastAsia="zh-CN"/>
        </w:rPr>
        <w:tab/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Web-&gt;班级管理-&gt;（班级）学生管理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：学生被踢出班级后，与学生关联的其他数据如何做对应处理，请做详细说明。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解释：学生被踢出班级后，学生数据持续保留。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Web-&gt;学生管理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批量导入弹框</w:t>
      </w:r>
      <w:r>
        <w:rPr>
          <w:rFonts w:ascii="Segoe UI" w:hAnsi="Segoe UI" w:eastAsia="宋体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选择需要导入的工作表</w:t>
      </w:r>
      <w:r>
        <w:rPr>
          <w:rFonts w:ascii="Segoe UI" w:hAnsi="Segoe UI" w:eastAsia="宋体" w:cs="Segoe UI"/>
          <w:color w:val="24292E"/>
          <w:kern w:val="0"/>
          <w:szCs w:val="21"/>
        </w:rPr>
        <w:t>可以去掉。对应的编号10-&gt;导入表的功能说明需要修改；对应的编号11-&gt;导入按钮的功能说明需要同步调整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解释：同问题</w:t>
      </w:r>
      <w:r>
        <w:rPr>
          <w:rFonts w:hint="eastAsia"/>
          <w:b/>
          <w:color w:val="0000FF"/>
          <w:lang w:val="en-US" w:eastAsia="zh-CN"/>
        </w:rPr>
        <w:t>4.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：编号17，18对平台题库和学校题库这两列的解释不够清楚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解释：已补充。如下图：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9865" cy="929640"/>
            <wp:effectExtent l="0" t="0" r="6985" b="3810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：需要对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纠错次数</w:t>
      </w:r>
      <w:r>
        <w:rPr>
          <w:rFonts w:ascii="Segoe UI" w:hAnsi="Segoe UI" w:eastAsia="宋体" w:cs="Segoe UI"/>
          <w:color w:val="24292E"/>
          <w:kern w:val="0"/>
          <w:szCs w:val="21"/>
        </w:rPr>
        <w:t>和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引用次数</w:t>
      </w:r>
      <w:r>
        <w:rPr>
          <w:rFonts w:ascii="Segoe UI" w:hAnsi="Segoe UI" w:eastAsia="宋体" w:cs="Segoe UI"/>
          <w:color w:val="24292E"/>
          <w:kern w:val="0"/>
          <w:szCs w:val="21"/>
        </w:rPr>
        <w:t>的规则进行详细说明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420" w:leftChars="0" w:firstLine="42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解释：任何组卷、下载都计算引用次数，查看及查看解析不计算，但是一次组卷智</w:t>
      </w:r>
      <w:r>
        <w:rPr>
          <w:rFonts w:hint="eastAsia"/>
          <w:b/>
          <w:color w:val="0000FF"/>
          <w:lang w:val="en-US" w:eastAsia="zh-CN"/>
        </w:rPr>
        <w:tab/>
      </w:r>
      <w:r>
        <w:rPr>
          <w:rFonts w:hint="eastAsia"/>
          <w:b/>
          <w:color w:val="0000FF"/>
          <w:lang w:eastAsia="zh-CN"/>
        </w:rPr>
        <w:t>能计算一次。</w:t>
      </w:r>
    </w:p>
    <w:p>
      <w:pPr>
        <w:widowControl/>
        <w:shd w:val="clear" w:color="auto" w:fill="FFFFFF"/>
        <w:spacing w:before="60" w:after="100" w:afterAutospacing="1"/>
        <w:ind w:left="420" w:leftChars="0" w:firstLine="42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纠错次数，因互动要求及验证要求较高，暂时被移除。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Web-&gt;题库管理-&gt;添加试题</w:t>
      </w:r>
      <w:r>
        <w:rPr>
          <w:rFonts w:ascii="Segoe UI" w:hAnsi="Segoe UI" w:eastAsia="宋体" w:cs="Segoe UI"/>
          <w:color w:val="24292E"/>
          <w:kern w:val="0"/>
          <w:szCs w:val="21"/>
        </w:rPr>
        <w:t>：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编辑模版</w:t>
      </w:r>
      <w:r>
        <w:rPr>
          <w:rFonts w:ascii="Segoe UI" w:hAnsi="Segoe UI" w:eastAsia="宋体" w:cs="Segoe UI"/>
          <w:color w:val="24292E"/>
          <w:kern w:val="0"/>
          <w:szCs w:val="21"/>
        </w:rPr>
        <w:t>和后面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试题类型</w:t>
      </w:r>
      <w:r>
        <w:rPr>
          <w:rFonts w:ascii="Segoe UI" w:hAnsi="Segoe UI" w:eastAsia="宋体" w:cs="Segoe UI"/>
          <w:color w:val="24292E"/>
          <w:kern w:val="0"/>
          <w:szCs w:val="21"/>
        </w:rPr>
        <w:t>的区别是什么？试题类型有哪些，请详细说明？编号11-&gt;试题类型，说明有题型管理配置，这个功能在哪？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解释：已修复，改为相同模板，只是选择题型进行记录。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如下图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9865" cy="3355340"/>
            <wp:effectExtent l="0" t="0" r="6985" b="16510"/>
            <wp:docPr id="1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Web-&gt;题库管理-&gt;查看题库</w:t>
      </w:r>
      <w:r>
        <w:rPr>
          <w:rFonts w:ascii="Segoe UI" w:hAnsi="Segoe UI" w:eastAsia="宋体" w:cs="Segoe UI"/>
          <w:color w:val="24292E"/>
          <w:kern w:val="0"/>
          <w:szCs w:val="21"/>
        </w:rPr>
        <w:t>：章节和知识点的关联请详细说明？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解释：卓师端是使用题库，并不进行关联，在后端教材出进行关联，如下图：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73040" cy="3455670"/>
            <wp:effectExtent l="0" t="0" r="3810" b="11430"/>
            <wp:docPr id="1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Web-&gt;题库管理-&gt;查看题库-&gt;试卷预览</w:t>
      </w:r>
      <w:r>
        <w:rPr>
          <w:rFonts w:ascii="Segoe UI" w:hAnsi="Segoe UI" w:eastAsia="宋体" w:cs="Segoe UI"/>
          <w:color w:val="24292E"/>
          <w:kern w:val="0"/>
          <w:szCs w:val="21"/>
        </w:rPr>
        <w:t>：题库管理里面这个功能是干嘛的？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解释：教师选择题库中的试题后，进行组卷预览的作用，可以在预览界面进行编辑试卷属性，保存试卷。如下图：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65420" cy="3656330"/>
            <wp:effectExtent l="0" t="0" r="11430" b="1270"/>
            <wp:docPr id="1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卓师-&gt;PC Web-&gt;题库管理-&gt;查看题库-&gt;试题解析</w:t>
      </w:r>
      <w:r>
        <w:rPr>
          <w:rFonts w:ascii="Segoe UI" w:hAnsi="Segoe UI" w:eastAsia="宋体" w:cs="Segoe UI"/>
          <w:color w:val="24292E"/>
          <w:kern w:val="0"/>
          <w:szCs w:val="21"/>
        </w:rPr>
        <w:t>：试题篮和收藏的界面没有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解释：收藏的试题是直接出现在教师题库的，已补加说明，如下图红框位置：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73040" cy="2945765"/>
            <wp:effectExtent l="0" t="0" r="3810" b="6985"/>
            <wp:docPr id="2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后台-&gt;系统设置-&gt;知识点管理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：按照之前客户的要求，请给出根据题库网给出原型详细的展示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解释：知识点管理如下图：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drawing>
          <wp:inline distT="0" distB="0" distL="114300" distR="114300">
            <wp:extent cx="5269230" cy="2219960"/>
            <wp:effectExtent l="0" t="0" r="7620" b="8890"/>
            <wp:docPr id="2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产品只能给到这种示例，具体有哪些知识点是教研人员做的，产品不太可能补充这个功能。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后台-&gt;系统设置-&gt;教材管理-&gt;教材详情</w:t>
      </w:r>
      <w:r>
        <w:rPr>
          <w:rFonts w:ascii="Segoe UI" w:hAnsi="Segoe UI" w:eastAsia="宋体" w:cs="Segoe UI"/>
          <w:color w:val="24292E"/>
          <w:kern w:val="0"/>
          <w:szCs w:val="21"/>
        </w:rPr>
        <w:t>：所有的编辑操作全部看不到。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解释：已修改，如下图：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drawing>
          <wp:inline distT="0" distB="0" distL="114300" distR="114300">
            <wp:extent cx="5273675" cy="3399790"/>
            <wp:effectExtent l="0" t="0" r="3175" b="10160"/>
            <wp:docPr id="2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后台-&gt;系统设置-&gt;教材版本管理</w:t>
      </w:r>
      <w:r>
        <w:rPr>
          <w:rFonts w:ascii="Segoe UI" w:hAnsi="Segoe UI" w:eastAsia="宋体" w:cs="Segoe UI"/>
          <w:color w:val="24292E"/>
          <w:kern w:val="0"/>
          <w:szCs w:val="21"/>
        </w:rPr>
        <w:t>：教材版本管理和教材管理的关联是什么？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eastAsia="zh-CN"/>
        </w:rPr>
        <w:t>解释：教材版本管理是管理各种教材的版本，比如人教</w:t>
      </w:r>
      <w:r>
        <w:rPr>
          <w:rFonts w:hint="eastAsia"/>
          <w:b/>
          <w:color w:val="0000FF"/>
          <w:lang w:val="en-US" w:eastAsia="zh-CN"/>
        </w:rPr>
        <w:t>A班，鲁教版，设置好后可以在添加教材时选择这个标签；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教材管理就是对实际哪一种教材进行管理了。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后台-&gt;题库管理-&gt;题库设置</w:t>
      </w:r>
      <w:r>
        <w:rPr>
          <w:rFonts w:ascii="Segoe UI" w:hAnsi="Segoe UI" w:eastAsia="宋体" w:cs="Segoe UI"/>
          <w:color w:val="24292E"/>
          <w:kern w:val="0"/>
          <w:szCs w:val="21"/>
        </w:rPr>
        <w:t>：试题出处设置中</w:t>
      </w:r>
      <w:r>
        <w:rPr>
          <w:rFonts w:ascii="Segoe UI" w:hAnsi="Segoe UI" w:eastAsia="宋体" w:cs="Segoe UI"/>
          <w:b/>
          <w:bCs/>
          <w:color w:val="24292E"/>
          <w:kern w:val="0"/>
          <w:szCs w:val="21"/>
        </w:rPr>
        <w:t>引用次数</w:t>
      </w:r>
      <w:r>
        <w:rPr>
          <w:rFonts w:ascii="Segoe UI" w:hAnsi="Segoe UI" w:eastAsia="宋体" w:cs="Segoe UI"/>
          <w:color w:val="24292E"/>
          <w:kern w:val="0"/>
          <w:szCs w:val="21"/>
        </w:rPr>
        <w:t>的计算规则请给出详细说明。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before="60" w:after="100" w:afterAutospacing="1"/>
        <w:ind w:left="420" w:leftChars="0" w:firstLine="420" w:firstLineChars="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解释：解释：任何组卷、下载都计算引用次数，查看及查看解析不计算，但是一次组卷只能计算一次。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hint="eastAsia"/>
          <w:b/>
          <w:color w:val="FF0000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r>
        <w:br w:type="page"/>
      </w:r>
    </w:p>
    <w:p>
      <w:pPr>
        <w:pStyle w:val="4"/>
      </w:pPr>
      <w:r>
        <w:rPr>
          <w:rFonts w:hint="eastAsia"/>
        </w:rPr>
        <w:t>微信群</w:t>
      </w:r>
      <w:r>
        <w:t>上问题记录</w:t>
      </w:r>
    </w:p>
    <w:p>
      <w:pPr>
        <w:pStyle w:val="1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2017.05.08</w:t>
      </w:r>
    </w:p>
    <w:p>
      <w:pPr>
        <w:pStyle w:val="17"/>
        <w:widowControl/>
        <w:shd w:val="clear" w:color="auto" w:fill="FFFFFF"/>
        <w:spacing w:before="60" w:after="100" w:afterAutospacing="1"/>
        <w:ind w:left="720" w:firstLine="0" w:firstLineChars="0"/>
        <w:jc w:val="left"/>
        <w:rPr>
          <w:rFonts w:ascii="Segoe UI" w:hAnsi="Segoe UI" w:cs="Segoe UI"/>
          <w:color w:val="24292E"/>
          <w:szCs w:val="21"/>
        </w:rPr>
      </w:pPr>
      <w:r>
        <w:fldChar w:fldCharType="begin"/>
      </w:r>
      <w:r>
        <w:instrText xml:space="preserve"> HYPERLINK "https://github.com/inuyasha2012/answer-sheet-scan/blob/master/settings.py" </w:instrText>
      </w:r>
      <w:r>
        <w:fldChar w:fldCharType="separate"/>
      </w:r>
      <w:r>
        <w:rPr>
          <w:color w:val="24292E"/>
        </w:rPr>
        <w:t>https://github.com/inuyasha2012/answer-sheet-scan/blob/master/settings.py</w:t>
      </w:r>
      <w:r>
        <w:rPr>
          <w:color w:val="24292E"/>
        </w:rPr>
        <w:fldChar w:fldCharType="end"/>
      </w:r>
      <w:r>
        <w:rPr>
          <w:rFonts w:ascii="Segoe UI" w:hAnsi="Segoe UI" w:cs="Segoe UI"/>
          <w:color w:val="24292E"/>
          <w:szCs w:val="21"/>
        </w:rPr>
        <w:br w:type="textWrapping"/>
      </w:r>
      <w:r>
        <w:rPr>
          <w:rFonts w:ascii="Segoe UI" w:hAnsi="Segoe UI" w:cs="Segoe UI"/>
          <w:color w:val="24292E"/>
          <w:szCs w:val="21"/>
        </w:rPr>
        <w:t>@来自明天 关于答题卡扫描识别这块，麻烦看下这个开源代码的可用性怎么样，是否能做为扫描改卷这块的参考。</w:t>
      </w:r>
    </w:p>
    <w:p>
      <w:pPr>
        <w:pStyle w:val="6"/>
        <w:shd w:val="clear" w:color="auto" w:fill="FFFFFF"/>
        <w:spacing w:before="0" w:beforeAutospacing="0" w:after="0"/>
        <w:ind w:left="360" w:firstLine="420"/>
        <w:rPr>
          <w:b/>
          <w:color w:val="00B050"/>
        </w:rPr>
      </w:pPr>
      <w:r>
        <w:rPr>
          <w:rFonts w:hint="eastAsia"/>
          <w:b/>
          <w:color w:val="00B050"/>
        </w:rPr>
        <w:t>结论：</w:t>
      </w:r>
      <w:r>
        <w:rPr>
          <w:b/>
          <w:color w:val="00B050"/>
        </w:rPr>
        <w:t>后续的图像识别模块可以参照这个逻辑来做。最终需要提供C++和Java库，供不同的平台调用。</w:t>
      </w:r>
    </w:p>
    <w:p>
      <w:pPr>
        <w:pStyle w:val="1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2017.05.10</w:t>
      </w:r>
    </w:p>
    <w:p>
      <w:pPr>
        <w:pStyle w:val="6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@小牛 @来自明天 关于昨天后台启用停用学科的模块。需要考虑几种情况：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</w:rPr>
        <w:t>1.不同学校/机构的启用停用情况不一致，比如机构可能初一就开始补物理了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</w:rPr>
        <w:t>2.同学校的不同班级，文/理班的启用情况不一致。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</w:rPr>
        <w:t>3.是否存在同班级（培训机构），但各学生的学科启用情况不一致。</w:t>
      </w:r>
    </w:p>
    <w:p>
      <w:pPr>
        <w:ind w:left="30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ind w:left="300" w:firstLine="420"/>
        <w:rPr>
          <w:rFonts w:hint="eastAsia"/>
          <w:b/>
          <w:color w:val="FF0000"/>
        </w:rPr>
      </w:pPr>
    </w:p>
    <w:p>
      <w:pPr>
        <w:ind w:left="300" w:firstLine="420"/>
        <w:rPr>
          <w:b/>
          <w:color w:val="FF0000"/>
        </w:rPr>
      </w:pPr>
      <w:r>
        <w:rPr>
          <w:rFonts w:hint="eastAsia"/>
          <w:b/>
          <w:color w:val="0000FF"/>
          <w:lang w:eastAsia="zh-CN"/>
        </w:rPr>
        <w:t>解释：不对学科这块进行限制，学校具体选择哪个学科，什么知识点和教材由学校自己选择。</w:t>
      </w:r>
    </w:p>
    <w:p>
      <w:pPr>
        <w:pStyle w:val="1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2017.05.12</w:t>
      </w: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管理员教师转让学校管理给另外一个老师流程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注册学校时，填写学校邮箱，邮箱和认证教师账号都作为学校管理员的登录账号</w:t>
      </w:r>
      <w:r>
        <w:rPr>
          <w:rFonts w:eastAsia="宋体"/>
          <w:kern w:val="0"/>
        </w:rPr>
        <w:t> </w:t>
      </w:r>
      <w:r>
        <w:rPr>
          <w:rFonts w:ascii="Segoe UI" w:hAnsi="Segoe UI" w:cs="Segoe UI"/>
          <w:kern w:val="0"/>
          <w:szCs w:val="21"/>
        </w:rPr>
        <w:t>这个怎么体现？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ascii="Segoe UI" w:hAnsi="Segoe UI" w:eastAsia="宋体" w:cs="Segoe UI"/>
          <w:color w:val="24292E"/>
          <w:kern w:val="0"/>
          <w:szCs w:val="21"/>
        </w:rPr>
        <w:t>有学校管理模块就一定有教师管理模块；有教师管理模块不一定有学校管理模块</w:t>
      </w:r>
      <w:r>
        <w:rPr>
          <w:rFonts w:eastAsia="宋体"/>
          <w:kern w:val="0"/>
        </w:rPr>
        <w:t> </w:t>
      </w:r>
      <w:r>
        <w:rPr>
          <w:rFonts w:ascii="Segoe UI" w:hAnsi="Segoe UI" w:cs="Segoe UI"/>
          <w:kern w:val="0"/>
          <w:szCs w:val="21"/>
        </w:rPr>
        <w:t>这个不是特别明白？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解释：不存在转让学校，只需要更换管理员信息即可。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学校只能使用邮箱作为登录账号，认证教师和学校是分离的。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模块是管理岗位配置的，并不是写死的。</w:t>
      </w:r>
      <w:bookmarkStart w:id="0" w:name="_GoBack"/>
      <w:bookmarkEnd w:id="0"/>
    </w:p>
    <w:p>
      <w:r>
        <w:br w:type="page"/>
      </w:r>
    </w:p>
    <w:p>
      <w:pPr>
        <w:pStyle w:val="3"/>
        <w:pBdr>
          <w:bottom w:val="single" w:color="EAECEF" w:sz="6" w:space="4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原型设计阶段</w:t>
      </w:r>
      <w:r>
        <w:rPr>
          <w:rStyle w:val="21"/>
          <w:rFonts w:ascii="Segoe UI" w:hAnsi="Segoe UI" w:cs="Segoe UI"/>
          <w:color w:val="24292E"/>
        </w:rPr>
        <w:t> </w:t>
      </w:r>
      <w:r>
        <w:fldChar w:fldCharType="begin"/>
      </w:r>
      <w:r>
        <w:instrText xml:space="preserve"> HYPERLINK "https://www.proginn.com/outsource/item/37844/milestone" </w:instrText>
      </w:r>
      <w:r>
        <w:fldChar w:fldCharType="separate"/>
      </w:r>
      <w:r>
        <w:rPr>
          <w:rStyle w:val="10"/>
          <w:rFonts w:ascii="Segoe UI" w:hAnsi="Segoe UI" w:cs="Segoe UI"/>
          <w:color w:val="0366D6"/>
        </w:rPr>
        <w:t>里程碑</w:t>
      </w:r>
      <w:r>
        <w:rPr>
          <w:rStyle w:val="10"/>
          <w:rFonts w:ascii="Segoe UI" w:hAnsi="Segoe UI" w:cs="Segoe UI"/>
          <w:color w:val="0366D6"/>
        </w:rPr>
        <w:fldChar w:fldCharType="end"/>
      </w:r>
    </w:p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因卓老师端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3" w:name="Control 1" w:shapeid="_x0000_i1025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启动页（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5" w:name="Control 2" w:shapeid="_x0000_i1026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注册登录（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6" w:name="Control 3" w:shapeid="_x0000_i1027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学校管理（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7" w:name="Control 4" w:shapeid="_x0000_i1028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教师管理（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8" w:name="Control 5" w:shapeid="_x0000_i1029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班级管理（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29" w:name="Control 6" w:shapeid="_x0000_i1030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学生管理（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0" w:name="Control 7" w:shapeid="_x0000_i1031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1" w:name="Control 8" w:shapeid="_x0000_i1032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题库审核（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2" w:name="Control 9" w:shapeid="_x0000_i1033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试卷管理（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3" w:name="Control 10" w:shapeid="_x0000_i1034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作业管理（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4" w:name="Control 11" w:shapeid="_x0000_i1035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5" w:name="Control 12" w:shapeid="_x0000_i1036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因卓学生端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6" w:name="Control 13" w:shapeid="_x0000_i1037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启动页（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7" w:name="Control 14" w:shapeid="_x0000_i1038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注册登录（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8" w:name="Control 15" w:shapeid="_x0000_i1039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39" w:name="Control 16" w:shapeid="_x0000_i1040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作业管理 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0" w:name="Control 17" w:shapeid="_x0000_i1041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智能题库（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1" w:name="Control 18" w:shapeid="_x0000_i1042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1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2" w:name="Control 19" w:shapeid="_x0000_i1043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因卓后台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3" w:name="Control 20" w:shapeid="_x0000_i1044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登录（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4" w:name="Control 21" w:shapeid="_x0000_i1045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后台账号及角色管理（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5" w:name="Control 22" w:shapeid="_x0000_i1046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用户管理（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6" w:name="Control 23" w:shapeid="_x0000_i1047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用户认证审核（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7" w:name="Control 24" w:shapeid="_x0000_i1048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8" w:name="Control 25" w:shapeid="_x0000_i1049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知识点体系（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49" w:name="Control 26" w:shapeid="_x0000_i1050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题库审核（</w:t>
      </w:r>
      <w:r>
        <w:rPr>
          <w:rStyle w:val="9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50" w:name="Control 27" w:shapeid="_x0000_i1051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9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numPr>
          <w:ilvl w:val="0"/>
          <w:numId w:val="12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>
          <v:shape id="_x0000_i10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w:control r:id="rId51" w:name="Control 28" w:shapeid="_x0000_i1052"/>
        </w:object>
      </w:r>
      <w:r>
        <w:rPr>
          <w:rStyle w:val="21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9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eastAsia="宋体" w:cs="Segoe UI"/>
          <w:color w:val="24292E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DE8"/>
    <w:multiLevelType w:val="multilevel"/>
    <w:tmpl w:val="00CC4D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2C3AB0"/>
    <w:multiLevelType w:val="multilevel"/>
    <w:tmpl w:val="042C3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6C10CFA"/>
    <w:multiLevelType w:val="multilevel"/>
    <w:tmpl w:val="16C10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B11C9E"/>
    <w:multiLevelType w:val="multilevel"/>
    <w:tmpl w:val="2DB11C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625BD"/>
    <w:multiLevelType w:val="multilevel"/>
    <w:tmpl w:val="3FE625B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A005A"/>
    <w:multiLevelType w:val="multilevel"/>
    <w:tmpl w:val="444A00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FB700C"/>
    <w:multiLevelType w:val="multilevel"/>
    <w:tmpl w:val="50FB7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88248F9"/>
    <w:multiLevelType w:val="multilevel"/>
    <w:tmpl w:val="58824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7527FC0"/>
    <w:multiLevelType w:val="multilevel"/>
    <w:tmpl w:val="67527F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6ED2D9F"/>
    <w:multiLevelType w:val="multilevel"/>
    <w:tmpl w:val="76ED2D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730D36"/>
    <w:multiLevelType w:val="multilevel"/>
    <w:tmpl w:val="7C730D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CC157F8"/>
    <w:multiLevelType w:val="multilevel"/>
    <w:tmpl w:val="7CC157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25D5F"/>
    <w:rsid w:val="000274FE"/>
    <w:rsid w:val="0003101F"/>
    <w:rsid w:val="000354AA"/>
    <w:rsid w:val="00036541"/>
    <w:rsid w:val="00043F43"/>
    <w:rsid w:val="00052A58"/>
    <w:rsid w:val="000533D3"/>
    <w:rsid w:val="0005365C"/>
    <w:rsid w:val="00063CC4"/>
    <w:rsid w:val="00066764"/>
    <w:rsid w:val="000667A2"/>
    <w:rsid w:val="000705B8"/>
    <w:rsid w:val="00080A09"/>
    <w:rsid w:val="00083610"/>
    <w:rsid w:val="00093BD2"/>
    <w:rsid w:val="0009509A"/>
    <w:rsid w:val="000967F2"/>
    <w:rsid w:val="00096922"/>
    <w:rsid w:val="000C5295"/>
    <w:rsid w:val="000D04D6"/>
    <w:rsid w:val="000D20DE"/>
    <w:rsid w:val="000D2A38"/>
    <w:rsid w:val="000D5358"/>
    <w:rsid w:val="000E31BC"/>
    <w:rsid w:val="000F531F"/>
    <w:rsid w:val="000F72D0"/>
    <w:rsid w:val="00104C1D"/>
    <w:rsid w:val="00105E1F"/>
    <w:rsid w:val="00110B98"/>
    <w:rsid w:val="00110EB3"/>
    <w:rsid w:val="0012251B"/>
    <w:rsid w:val="00130AF8"/>
    <w:rsid w:val="00135206"/>
    <w:rsid w:val="001356E9"/>
    <w:rsid w:val="001418B6"/>
    <w:rsid w:val="0014668C"/>
    <w:rsid w:val="00146D23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5C3A"/>
    <w:rsid w:val="001A09B9"/>
    <w:rsid w:val="001A2002"/>
    <w:rsid w:val="001A5540"/>
    <w:rsid w:val="001A77A0"/>
    <w:rsid w:val="001B3C86"/>
    <w:rsid w:val="001C7A7C"/>
    <w:rsid w:val="001D303C"/>
    <w:rsid w:val="001E2948"/>
    <w:rsid w:val="001F124E"/>
    <w:rsid w:val="001F1C44"/>
    <w:rsid w:val="001F5D14"/>
    <w:rsid w:val="00206BA3"/>
    <w:rsid w:val="00210A8E"/>
    <w:rsid w:val="00211F9D"/>
    <w:rsid w:val="00212F20"/>
    <w:rsid w:val="002236A3"/>
    <w:rsid w:val="00223BD3"/>
    <w:rsid w:val="00231545"/>
    <w:rsid w:val="00231D9A"/>
    <w:rsid w:val="0023399C"/>
    <w:rsid w:val="002411E3"/>
    <w:rsid w:val="0024439A"/>
    <w:rsid w:val="0024559B"/>
    <w:rsid w:val="00252300"/>
    <w:rsid w:val="00256094"/>
    <w:rsid w:val="0027373D"/>
    <w:rsid w:val="00284F53"/>
    <w:rsid w:val="00285339"/>
    <w:rsid w:val="002A4E17"/>
    <w:rsid w:val="002A7E2E"/>
    <w:rsid w:val="002B09AD"/>
    <w:rsid w:val="002B2C0C"/>
    <w:rsid w:val="002B572F"/>
    <w:rsid w:val="002C2B33"/>
    <w:rsid w:val="002D0D53"/>
    <w:rsid w:val="002E01B6"/>
    <w:rsid w:val="002E4C9C"/>
    <w:rsid w:val="002F4FA0"/>
    <w:rsid w:val="00304BBE"/>
    <w:rsid w:val="00323C1C"/>
    <w:rsid w:val="0032688B"/>
    <w:rsid w:val="00330AD8"/>
    <w:rsid w:val="00343447"/>
    <w:rsid w:val="003542BF"/>
    <w:rsid w:val="003543BD"/>
    <w:rsid w:val="00356D72"/>
    <w:rsid w:val="00357E6F"/>
    <w:rsid w:val="00360F3D"/>
    <w:rsid w:val="00364C5B"/>
    <w:rsid w:val="00374D55"/>
    <w:rsid w:val="00375E11"/>
    <w:rsid w:val="00385F9F"/>
    <w:rsid w:val="0039281B"/>
    <w:rsid w:val="0039508E"/>
    <w:rsid w:val="00397188"/>
    <w:rsid w:val="00397679"/>
    <w:rsid w:val="003A017E"/>
    <w:rsid w:val="003A766F"/>
    <w:rsid w:val="003A7780"/>
    <w:rsid w:val="003C7A55"/>
    <w:rsid w:val="003D50A4"/>
    <w:rsid w:val="003E5911"/>
    <w:rsid w:val="003E7BDE"/>
    <w:rsid w:val="003F41CB"/>
    <w:rsid w:val="00403DDB"/>
    <w:rsid w:val="00407B90"/>
    <w:rsid w:val="004111FF"/>
    <w:rsid w:val="00411591"/>
    <w:rsid w:val="00411722"/>
    <w:rsid w:val="00411D40"/>
    <w:rsid w:val="00421561"/>
    <w:rsid w:val="004225F9"/>
    <w:rsid w:val="0042374C"/>
    <w:rsid w:val="004328D3"/>
    <w:rsid w:val="00437972"/>
    <w:rsid w:val="004633C2"/>
    <w:rsid w:val="004768B4"/>
    <w:rsid w:val="00484CCA"/>
    <w:rsid w:val="004B2511"/>
    <w:rsid w:val="004B5EDF"/>
    <w:rsid w:val="004B6805"/>
    <w:rsid w:val="004D5633"/>
    <w:rsid w:val="004E43A3"/>
    <w:rsid w:val="004E4841"/>
    <w:rsid w:val="004F14C5"/>
    <w:rsid w:val="004F48D6"/>
    <w:rsid w:val="00502808"/>
    <w:rsid w:val="0050431A"/>
    <w:rsid w:val="005151E8"/>
    <w:rsid w:val="00526CDD"/>
    <w:rsid w:val="005411BD"/>
    <w:rsid w:val="00542210"/>
    <w:rsid w:val="00542744"/>
    <w:rsid w:val="00545DDC"/>
    <w:rsid w:val="005504DB"/>
    <w:rsid w:val="00550949"/>
    <w:rsid w:val="0055258D"/>
    <w:rsid w:val="00553ADF"/>
    <w:rsid w:val="00563241"/>
    <w:rsid w:val="00566E10"/>
    <w:rsid w:val="00570229"/>
    <w:rsid w:val="0057038F"/>
    <w:rsid w:val="00575255"/>
    <w:rsid w:val="0058277E"/>
    <w:rsid w:val="005873F6"/>
    <w:rsid w:val="0059141D"/>
    <w:rsid w:val="00594937"/>
    <w:rsid w:val="005A3A81"/>
    <w:rsid w:val="005A4598"/>
    <w:rsid w:val="005C1168"/>
    <w:rsid w:val="005C4CA0"/>
    <w:rsid w:val="005E652D"/>
    <w:rsid w:val="005E7FAB"/>
    <w:rsid w:val="005F4DC1"/>
    <w:rsid w:val="005F7050"/>
    <w:rsid w:val="00603734"/>
    <w:rsid w:val="00603E06"/>
    <w:rsid w:val="006167CC"/>
    <w:rsid w:val="00623073"/>
    <w:rsid w:val="006252D3"/>
    <w:rsid w:val="00630BC8"/>
    <w:rsid w:val="00642345"/>
    <w:rsid w:val="00645558"/>
    <w:rsid w:val="0064620F"/>
    <w:rsid w:val="006548DE"/>
    <w:rsid w:val="006550B3"/>
    <w:rsid w:val="0065743C"/>
    <w:rsid w:val="006650A9"/>
    <w:rsid w:val="00665F11"/>
    <w:rsid w:val="00674315"/>
    <w:rsid w:val="00674CF8"/>
    <w:rsid w:val="00677FA8"/>
    <w:rsid w:val="00690F29"/>
    <w:rsid w:val="00690F30"/>
    <w:rsid w:val="006B739E"/>
    <w:rsid w:val="006C0760"/>
    <w:rsid w:val="006C4DFF"/>
    <w:rsid w:val="006C7A61"/>
    <w:rsid w:val="006D4C70"/>
    <w:rsid w:val="006E4BB7"/>
    <w:rsid w:val="006E7883"/>
    <w:rsid w:val="006F517A"/>
    <w:rsid w:val="006F51B6"/>
    <w:rsid w:val="0070136A"/>
    <w:rsid w:val="00701C6D"/>
    <w:rsid w:val="0070266B"/>
    <w:rsid w:val="00703590"/>
    <w:rsid w:val="0070565B"/>
    <w:rsid w:val="0071000D"/>
    <w:rsid w:val="00711EA9"/>
    <w:rsid w:val="007122F3"/>
    <w:rsid w:val="00712FCC"/>
    <w:rsid w:val="007261FF"/>
    <w:rsid w:val="00726451"/>
    <w:rsid w:val="00732173"/>
    <w:rsid w:val="00736B71"/>
    <w:rsid w:val="00736F19"/>
    <w:rsid w:val="00747D24"/>
    <w:rsid w:val="007509FD"/>
    <w:rsid w:val="00750D92"/>
    <w:rsid w:val="00756C0E"/>
    <w:rsid w:val="0078254F"/>
    <w:rsid w:val="00785EB5"/>
    <w:rsid w:val="00786275"/>
    <w:rsid w:val="00795DC3"/>
    <w:rsid w:val="00797AAC"/>
    <w:rsid w:val="007A31A8"/>
    <w:rsid w:val="007A5C54"/>
    <w:rsid w:val="007A5F8E"/>
    <w:rsid w:val="007B7236"/>
    <w:rsid w:val="007C3B45"/>
    <w:rsid w:val="007D0F92"/>
    <w:rsid w:val="007D31E9"/>
    <w:rsid w:val="007D734F"/>
    <w:rsid w:val="007E12FA"/>
    <w:rsid w:val="007E7837"/>
    <w:rsid w:val="007F692E"/>
    <w:rsid w:val="008016D8"/>
    <w:rsid w:val="00805DD3"/>
    <w:rsid w:val="008077B1"/>
    <w:rsid w:val="008118C6"/>
    <w:rsid w:val="00813A67"/>
    <w:rsid w:val="00814E3D"/>
    <w:rsid w:val="00824E66"/>
    <w:rsid w:val="00825DBB"/>
    <w:rsid w:val="00827484"/>
    <w:rsid w:val="00827C91"/>
    <w:rsid w:val="0083002F"/>
    <w:rsid w:val="00830281"/>
    <w:rsid w:val="00832D62"/>
    <w:rsid w:val="00837535"/>
    <w:rsid w:val="0084265D"/>
    <w:rsid w:val="00844BB9"/>
    <w:rsid w:val="00846494"/>
    <w:rsid w:val="0085173C"/>
    <w:rsid w:val="00853114"/>
    <w:rsid w:val="00853513"/>
    <w:rsid w:val="008603CA"/>
    <w:rsid w:val="00873A8A"/>
    <w:rsid w:val="00876C0F"/>
    <w:rsid w:val="00880E11"/>
    <w:rsid w:val="00881307"/>
    <w:rsid w:val="00887E44"/>
    <w:rsid w:val="008932C0"/>
    <w:rsid w:val="008A5D59"/>
    <w:rsid w:val="008B03AB"/>
    <w:rsid w:val="008B382C"/>
    <w:rsid w:val="008B5CED"/>
    <w:rsid w:val="008B66C6"/>
    <w:rsid w:val="008B79E4"/>
    <w:rsid w:val="008C6A9B"/>
    <w:rsid w:val="008D45E4"/>
    <w:rsid w:val="008D6E95"/>
    <w:rsid w:val="008E34D0"/>
    <w:rsid w:val="008F4475"/>
    <w:rsid w:val="00905E72"/>
    <w:rsid w:val="00917BA2"/>
    <w:rsid w:val="00921ED2"/>
    <w:rsid w:val="00931396"/>
    <w:rsid w:val="00931B24"/>
    <w:rsid w:val="009411E7"/>
    <w:rsid w:val="009513C7"/>
    <w:rsid w:val="00956802"/>
    <w:rsid w:val="009652BF"/>
    <w:rsid w:val="00970A5D"/>
    <w:rsid w:val="00996872"/>
    <w:rsid w:val="009B3AE8"/>
    <w:rsid w:val="009C59F4"/>
    <w:rsid w:val="009E1A8E"/>
    <w:rsid w:val="009E3D9A"/>
    <w:rsid w:val="009E7B5B"/>
    <w:rsid w:val="009F79B4"/>
    <w:rsid w:val="00A03F49"/>
    <w:rsid w:val="00A06EDD"/>
    <w:rsid w:val="00A07219"/>
    <w:rsid w:val="00A11AF2"/>
    <w:rsid w:val="00A16B6A"/>
    <w:rsid w:val="00A2042B"/>
    <w:rsid w:val="00A438D8"/>
    <w:rsid w:val="00A45DDD"/>
    <w:rsid w:val="00A65574"/>
    <w:rsid w:val="00A65D62"/>
    <w:rsid w:val="00A713A3"/>
    <w:rsid w:val="00A7237D"/>
    <w:rsid w:val="00A73654"/>
    <w:rsid w:val="00A76B5C"/>
    <w:rsid w:val="00A77D9B"/>
    <w:rsid w:val="00A81E1F"/>
    <w:rsid w:val="00A828F9"/>
    <w:rsid w:val="00A90C4A"/>
    <w:rsid w:val="00A9116B"/>
    <w:rsid w:val="00A91DF4"/>
    <w:rsid w:val="00A9353C"/>
    <w:rsid w:val="00A957DC"/>
    <w:rsid w:val="00AA0C55"/>
    <w:rsid w:val="00AB1B87"/>
    <w:rsid w:val="00AB27E9"/>
    <w:rsid w:val="00AB4B3B"/>
    <w:rsid w:val="00AB6B62"/>
    <w:rsid w:val="00AC390E"/>
    <w:rsid w:val="00AD6AF6"/>
    <w:rsid w:val="00AE30D0"/>
    <w:rsid w:val="00AE72A1"/>
    <w:rsid w:val="00AE732A"/>
    <w:rsid w:val="00AF1CEA"/>
    <w:rsid w:val="00AF3F55"/>
    <w:rsid w:val="00B041FF"/>
    <w:rsid w:val="00B14E61"/>
    <w:rsid w:val="00B16F34"/>
    <w:rsid w:val="00B3173C"/>
    <w:rsid w:val="00B32AD7"/>
    <w:rsid w:val="00B33F16"/>
    <w:rsid w:val="00B34914"/>
    <w:rsid w:val="00B40E17"/>
    <w:rsid w:val="00B542D8"/>
    <w:rsid w:val="00B62C07"/>
    <w:rsid w:val="00B72982"/>
    <w:rsid w:val="00B77695"/>
    <w:rsid w:val="00B81F9D"/>
    <w:rsid w:val="00B82F87"/>
    <w:rsid w:val="00B864E7"/>
    <w:rsid w:val="00BA1EF7"/>
    <w:rsid w:val="00BB0B12"/>
    <w:rsid w:val="00BC26B8"/>
    <w:rsid w:val="00BD241B"/>
    <w:rsid w:val="00BD4F87"/>
    <w:rsid w:val="00BD55DB"/>
    <w:rsid w:val="00BE7312"/>
    <w:rsid w:val="00BF0007"/>
    <w:rsid w:val="00BF3021"/>
    <w:rsid w:val="00BF3648"/>
    <w:rsid w:val="00BF4FEF"/>
    <w:rsid w:val="00C02535"/>
    <w:rsid w:val="00C03516"/>
    <w:rsid w:val="00C0367B"/>
    <w:rsid w:val="00C10034"/>
    <w:rsid w:val="00C10A5F"/>
    <w:rsid w:val="00C20B95"/>
    <w:rsid w:val="00C27B28"/>
    <w:rsid w:val="00C3302D"/>
    <w:rsid w:val="00C34980"/>
    <w:rsid w:val="00C34CB9"/>
    <w:rsid w:val="00C34E32"/>
    <w:rsid w:val="00C35695"/>
    <w:rsid w:val="00C62E39"/>
    <w:rsid w:val="00C63AFC"/>
    <w:rsid w:val="00C776D0"/>
    <w:rsid w:val="00C8040A"/>
    <w:rsid w:val="00C84E42"/>
    <w:rsid w:val="00C936C7"/>
    <w:rsid w:val="00C94C10"/>
    <w:rsid w:val="00CA24B2"/>
    <w:rsid w:val="00CA2699"/>
    <w:rsid w:val="00CA746F"/>
    <w:rsid w:val="00CB0D9C"/>
    <w:rsid w:val="00CE0297"/>
    <w:rsid w:val="00CE229A"/>
    <w:rsid w:val="00CF5372"/>
    <w:rsid w:val="00CF7544"/>
    <w:rsid w:val="00D036D8"/>
    <w:rsid w:val="00D04699"/>
    <w:rsid w:val="00D12AC9"/>
    <w:rsid w:val="00D21EA6"/>
    <w:rsid w:val="00D23111"/>
    <w:rsid w:val="00D247D9"/>
    <w:rsid w:val="00D25853"/>
    <w:rsid w:val="00D27D45"/>
    <w:rsid w:val="00D3453C"/>
    <w:rsid w:val="00D40B8A"/>
    <w:rsid w:val="00D4378E"/>
    <w:rsid w:val="00D445A5"/>
    <w:rsid w:val="00D50884"/>
    <w:rsid w:val="00D50B89"/>
    <w:rsid w:val="00D54F2A"/>
    <w:rsid w:val="00D60205"/>
    <w:rsid w:val="00D604C2"/>
    <w:rsid w:val="00D80BE1"/>
    <w:rsid w:val="00D90E81"/>
    <w:rsid w:val="00D957E9"/>
    <w:rsid w:val="00D97B9A"/>
    <w:rsid w:val="00DA0BBE"/>
    <w:rsid w:val="00DA25A3"/>
    <w:rsid w:val="00DB097E"/>
    <w:rsid w:val="00DB2E85"/>
    <w:rsid w:val="00DD3148"/>
    <w:rsid w:val="00DD5ACD"/>
    <w:rsid w:val="00DE34CC"/>
    <w:rsid w:val="00DE7096"/>
    <w:rsid w:val="00DF39D5"/>
    <w:rsid w:val="00DF7ED1"/>
    <w:rsid w:val="00E10A5F"/>
    <w:rsid w:val="00E11E9C"/>
    <w:rsid w:val="00E122AE"/>
    <w:rsid w:val="00E1284F"/>
    <w:rsid w:val="00E2571C"/>
    <w:rsid w:val="00E44005"/>
    <w:rsid w:val="00E50962"/>
    <w:rsid w:val="00E5288F"/>
    <w:rsid w:val="00E5578A"/>
    <w:rsid w:val="00E55AC2"/>
    <w:rsid w:val="00E62D69"/>
    <w:rsid w:val="00E7080B"/>
    <w:rsid w:val="00E7365A"/>
    <w:rsid w:val="00E761F9"/>
    <w:rsid w:val="00E82D76"/>
    <w:rsid w:val="00E91A59"/>
    <w:rsid w:val="00E9434A"/>
    <w:rsid w:val="00EA228E"/>
    <w:rsid w:val="00EA6A3C"/>
    <w:rsid w:val="00EA6B74"/>
    <w:rsid w:val="00EA6F46"/>
    <w:rsid w:val="00EB03E1"/>
    <w:rsid w:val="00EB20B3"/>
    <w:rsid w:val="00EB2975"/>
    <w:rsid w:val="00EB5D53"/>
    <w:rsid w:val="00EC3093"/>
    <w:rsid w:val="00ED373F"/>
    <w:rsid w:val="00ED4462"/>
    <w:rsid w:val="00ED7119"/>
    <w:rsid w:val="00EE21BD"/>
    <w:rsid w:val="00EE3ECB"/>
    <w:rsid w:val="00EF09CF"/>
    <w:rsid w:val="00EF2EA6"/>
    <w:rsid w:val="00EF75C3"/>
    <w:rsid w:val="00EF7606"/>
    <w:rsid w:val="00F01E68"/>
    <w:rsid w:val="00F05B53"/>
    <w:rsid w:val="00F113BE"/>
    <w:rsid w:val="00F159A6"/>
    <w:rsid w:val="00F244FA"/>
    <w:rsid w:val="00F267F0"/>
    <w:rsid w:val="00F3199E"/>
    <w:rsid w:val="00F3264F"/>
    <w:rsid w:val="00F4193C"/>
    <w:rsid w:val="00F447F2"/>
    <w:rsid w:val="00F5115D"/>
    <w:rsid w:val="00F53305"/>
    <w:rsid w:val="00F715E5"/>
    <w:rsid w:val="00F739E9"/>
    <w:rsid w:val="00F76F60"/>
    <w:rsid w:val="00F823C0"/>
    <w:rsid w:val="00F84654"/>
    <w:rsid w:val="00F86A17"/>
    <w:rsid w:val="00F9342C"/>
    <w:rsid w:val="00F974EF"/>
    <w:rsid w:val="00FA0DE2"/>
    <w:rsid w:val="00FA2804"/>
    <w:rsid w:val="00FA5793"/>
    <w:rsid w:val="00FB21ED"/>
    <w:rsid w:val="00FB33F1"/>
    <w:rsid w:val="00FB4AD7"/>
    <w:rsid w:val="00FB77AF"/>
    <w:rsid w:val="00FC073D"/>
    <w:rsid w:val="00FC51BD"/>
    <w:rsid w:val="00FD3495"/>
    <w:rsid w:val="00FD5FAF"/>
    <w:rsid w:val="00FE1543"/>
    <w:rsid w:val="00FE40D6"/>
    <w:rsid w:val="00FE4A09"/>
    <w:rsid w:val="00FF27FA"/>
    <w:rsid w:val="00FF69CE"/>
    <w:rsid w:val="03541355"/>
    <w:rsid w:val="03775F78"/>
    <w:rsid w:val="04FA66E1"/>
    <w:rsid w:val="0B4924C0"/>
    <w:rsid w:val="0C1D39B0"/>
    <w:rsid w:val="0D2D5347"/>
    <w:rsid w:val="0F0A40F1"/>
    <w:rsid w:val="0FD36D0C"/>
    <w:rsid w:val="10676DBF"/>
    <w:rsid w:val="13026818"/>
    <w:rsid w:val="138659DC"/>
    <w:rsid w:val="145B5AB7"/>
    <w:rsid w:val="15B51EE8"/>
    <w:rsid w:val="18B82095"/>
    <w:rsid w:val="19786ABD"/>
    <w:rsid w:val="19C0043E"/>
    <w:rsid w:val="1C6D19C1"/>
    <w:rsid w:val="1E6D27D8"/>
    <w:rsid w:val="1F98313C"/>
    <w:rsid w:val="206D453A"/>
    <w:rsid w:val="20853149"/>
    <w:rsid w:val="253B6527"/>
    <w:rsid w:val="262925A2"/>
    <w:rsid w:val="266A7643"/>
    <w:rsid w:val="27C6364F"/>
    <w:rsid w:val="282B2584"/>
    <w:rsid w:val="291D145F"/>
    <w:rsid w:val="29201A97"/>
    <w:rsid w:val="2977355D"/>
    <w:rsid w:val="298A77D1"/>
    <w:rsid w:val="2A462553"/>
    <w:rsid w:val="2B431CEB"/>
    <w:rsid w:val="2C642B08"/>
    <w:rsid w:val="2D2A4D5E"/>
    <w:rsid w:val="2FD31E19"/>
    <w:rsid w:val="30295329"/>
    <w:rsid w:val="330D7295"/>
    <w:rsid w:val="33274EBB"/>
    <w:rsid w:val="335B047E"/>
    <w:rsid w:val="349E2364"/>
    <w:rsid w:val="35B45298"/>
    <w:rsid w:val="37BC5ECF"/>
    <w:rsid w:val="38604D1E"/>
    <w:rsid w:val="38DC7608"/>
    <w:rsid w:val="3A58283B"/>
    <w:rsid w:val="3BCA21A8"/>
    <w:rsid w:val="3C1B4F79"/>
    <w:rsid w:val="3C303B76"/>
    <w:rsid w:val="3F5E7529"/>
    <w:rsid w:val="403434C2"/>
    <w:rsid w:val="41AA0BD0"/>
    <w:rsid w:val="47642BE8"/>
    <w:rsid w:val="476A3545"/>
    <w:rsid w:val="486E4676"/>
    <w:rsid w:val="49E4096A"/>
    <w:rsid w:val="4AE573EA"/>
    <w:rsid w:val="4B670E7A"/>
    <w:rsid w:val="4BE267ED"/>
    <w:rsid w:val="4F4D451F"/>
    <w:rsid w:val="505E3626"/>
    <w:rsid w:val="506F320A"/>
    <w:rsid w:val="51415277"/>
    <w:rsid w:val="519716D2"/>
    <w:rsid w:val="52717B62"/>
    <w:rsid w:val="52E27541"/>
    <w:rsid w:val="533F3D84"/>
    <w:rsid w:val="53751A4B"/>
    <w:rsid w:val="53945A8F"/>
    <w:rsid w:val="55B717B9"/>
    <w:rsid w:val="57896E91"/>
    <w:rsid w:val="5A7E0D60"/>
    <w:rsid w:val="5B6049AE"/>
    <w:rsid w:val="5BA46AB2"/>
    <w:rsid w:val="5C51031C"/>
    <w:rsid w:val="5D005483"/>
    <w:rsid w:val="5FFD2930"/>
    <w:rsid w:val="610F72B1"/>
    <w:rsid w:val="615E249A"/>
    <w:rsid w:val="657055A9"/>
    <w:rsid w:val="69457737"/>
    <w:rsid w:val="6AA70059"/>
    <w:rsid w:val="6ACB4DE0"/>
    <w:rsid w:val="6B4746DB"/>
    <w:rsid w:val="6BC5556E"/>
    <w:rsid w:val="6D8B6E79"/>
    <w:rsid w:val="6D9A5751"/>
    <w:rsid w:val="6F164CB5"/>
    <w:rsid w:val="70BC7300"/>
    <w:rsid w:val="719350C7"/>
    <w:rsid w:val="73D93CB1"/>
    <w:rsid w:val="7524268E"/>
    <w:rsid w:val="762D1F5C"/>
    <w:rsid w:val="77F62CC8"/>
    <w:rsid w:val="78FD3643"/>
    <w:rsid w:val="792E2866"/>
    <w:rsid w:val="79A65A09"/>
    <w:rsid w:val="7A016197"/>
    <w:rsid w:val="7AA66944"/>
    <w:rsid w:val="7B1003A0"/>
    <w:rsid w:val="7C59084D"/>
    <w:rsid w:val="7C993C46"/>
    <w:rsid w:val="7CBD2B43"/>
    <w:rsid w:val="7EBA2C11"/>
    <w:rsid w:val="7F1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Book Title"/>
    <w:basedOn w:val="8"/>
    <w:qFormat/>
    <w:uiPriority w:val="33"/>
    <w:rPr>
      <w:b/>
      <w:bCs/>
      <w:i/>
      <w:iCs/>
      <w:spacing w:val="5"/>
    </w:r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Heading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Heading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eading 3 Char"/>
    <w:basedOn w:val="8"/>
    <w:link w:val="4"/>
    <w:uiPriority w:val="9"/>
    <w:rPr>
      <w:b/>
      <w:bCs/>
      <w:sz w:val="32"/>
      <w:szCs w:val="32"/>
    </w:rPr>
  </w:style>
  <w:style w:type="character" w:customStyle="1" w:styleId="19">
    <w:name w:val="HTML Preformatted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control" Target="activeX/activeX28.xml"/><Relationship Id="rId50" Type="http://schemas.openxmlformats.org/officeDocument/2006/relationships/control" Target="activeX/activeX27.xml"/><Relationship Id="rId5" Type="http://schemas.openxmlformats.org/officeDocument/2006/relationships/image" Target="media/image2.png"/><Relationship Id="rId49" Type="http://schemas.openxmlformats.org/officeDocument/2006/relationships/control" Target="activeX/activeX26.xml"/><Relationship Id="rId48" Type="http://schemas.openxmlformats.org/officeDocument/2006/relationships/control" Target="activeX/activeX25.xml"/><Relationship Id="rId47" Type="http://schemas.openxmlformats.org/officeDocument/2006/relationships/control" Target="activeX/activeX24.xml"/><Relationship Id="rId46" Type="http://schemas.openxmlformats.org/officeDocument/2006/relationships/control" Target="activeX/activeX23.xml"/><Relationship Id="rId45" Type="http://schemas.openxmlformats.org/officeDocument/2006/relationships/control" Target="activeX/activeX22.xml"/><Relationship Id="rId44" Type="http://schemas.openxmlformats.org/officeDocument/2006/relationships/control" Target="activeX/activeX21.xml"/><Relationship Id="rId43" Type="http://schemas.openxmlformats.org/officeDocument/2006/relationships/control" Target="activeX/activeX20.xml"/><Relationship Id="rId42" Type="http://schemas.openxmlformats.org/officeDocument/2006/relationships/control" Target="activeX/activeX19.xml"/><Relationship Id="rId41" Type="http://schemas.openxmlformats.org/officeDocument/2006/relationships/control" Target="activeX/activeX18.xml"/><Relationship Id="rId40" Type="http://schemas.openxmlformats.org/officeDocument/2006/relationships/control" Target="activeX/activeX17.xml"/><Relationship Id="rId4" Type="http://schemas.openxmlformats.org/officeDocument/2006/relationships/image" Target="media/image1.png"/><Relationship Id="rId39" Type="http://schemas.openxmlformats.org/officeDocument/2006/relationships/control" Target="activeX/activeX16.xml"/><Relationship Id="rId38" Type="http://schemas.openxmlformats.org/officeDocument/2006/relationships/control" Target="activeX/activeX15.xml"/><Relationship Id="rId37" Type="http://schemas.openxmlformats.org/officeDocument/2006/relationships/control" Target="activeX/activeX14.xml"/><Relationship Id="rId36" Type="http://schemas.openxmlformats.org/officeDocument/2006/relationships/control" Target="activeX/activeX13.xml"/><Relationship Id="rId35" Type="http://schemas.openxmlformats.org/officeDocument/2006/relationships/control" Target="activeX/activeX12.xml"/><Relationship Id="rId34" Type="http://schemas.openxmlformats.org/officeDocument/2006/relationships/control" Target="activeX/activeX11.xml"/><Relationship Id="rId33" Type="http://schemas.openxmlformats.org/officeDocument/2006/relationships/control" Target="activeX/activeX10.xml"/><Relationship Id="rId32" Type="http://schemas.openxmlformats.org/officeDocument/2006/relationships/control" Target="activeX/activeX9.xml"/><Relationship Id="rId31" Type="http://schemas.openxmlformats.org/officeDocument/2006/relationships/control" Target="activeX/activeX8.xml"/><Relationship Id="rId30" Type="http://schemas.openxmlformats.org/officeDocument/2006/relationships/control" Target="activeX/activeX7.xml"/><Relationship Id="rId3" Type="http://schemas.openxmlformats.org/officeDocument/2006/relationships/theme" Target="theme/theme1.xml"/><Relationship Id="rId29" Type="http://schemas.openxmlformats.org/officeDocument/2006/relationships/control" Target="activeX/activeX6.xml"/><Relationship Id="rId28" Type="http://schemas.openxmlformats.org/officeDocument/2006/relationships/control" Target="activeX/activeX5.xml"/><Relationship Id="rId27" Type="http://schemas.openxmlformats.org/officeDocument/2006/relationships/control" Target="activeX/activeX4.xml"/><Relationship Id="rId26" Type="http://schemas.openxmlformats.org/officeDocument/2006/relationships/control" Target="activeX/activeX3.xml"/><Relationship Id="rId25" Type="http://schemas.openxmlformats.org/officeDocument/2006/relationships/control" Target="activeX/activeX2.xml"/><Relationship Id="rId24" Type="http://schemas.openxmlformats.org/officeDocument/2006/relationships/image" Target="media/image20.wmf"/><Relationship Id="rId23" Type="http://schemas.openxmlformats.org/officeDocument/2006/relationships/control" Target="activeX/activeX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6FDC2E-C9C0-4A62-A9DF-F0F16ED469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964</Words>
  <Characters>5501</Characters>
  <Lines>45</Lines>
  <Paragraphs>12</Paragraphs>
  <TotalTime>0</TotalTime>
  <ScaleCrop>false</ScaleCrop>
  <LinksUpToDate>false</LinksUpToDate>
  <CharactersWithSpaces>6453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2017-04-23T00:21:00Z</dcterms:created>
  <dc:creator>Wenhu</dc:creator>
  <cp:lastModifiedBy>haowangjiao</cp:lastModifiedBy>
  <dcterms:modified xsi:type="dcterms:W3CDTF">2017-05-23T09:32:04Z</dcterms:modified>
  <cp:revision>534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