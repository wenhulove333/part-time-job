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1B" w:rsidRDefault="00FD6BD2" w:rsidP="00C03516">
      <w:pPr>
        <w:jc w:val="center"/>
        <w:rPr>
          <w:rStyle w:val="BookTitle"/>
          <w:b w:val="0"/>
          <w:i w:val="0"/>
          <w:sz w:val="48"/>
          <w:szCs w:val="48"/>
        </w:rPr>
      </w:pPr>
      <w:r>
        <w:rPr>
          <w:rStyle w:val="BookTitle"/>
          <w:rFonts w:hint="eastAsia"/>
          <w:b w:val="0"/>
          <w:i w:val="0"/>
          <w:sz w:val="48"/>
          <w:szCs w:val="48"/>
        </w:rPr>
        <w:t>如何</w:t>
      </w:r>
      <w:r>
        <w:rPr>
          <w:rStyle w:val="BookTitle"/>
          <w:b w:val="0"/>
          <w:i w:val="0"/>
          <w:sz w:val="48"/>
          <w:szCs w:val="48"/>
        </w:rPr>
        <w:t>保持试题、试卷和考试的关联关系不被破坏</w:t>
      </w: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Pr="00546348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7D0F92">
      <w:pPr>
        <w:rPr>
          <w:rStyle w:val="BookTitle"/>
          <w:b w:val="0"/>
          <w:i w:val="0"/>
          <w:sz w:val="48"/>
          <w:szCs w:val="48"/>
        </w:rPr>
      </w:pPr>
    </w:p>
    <w:p w:rsidR="00F113BE" w:rsidRDefault="00F113BE" w:rsidP="007D0F92">
      <w:pPr>
        <w:rPr>
          <w:rStyle w:val="BookTitle"/>
          <w:b w:val="0"/>
          <w:i w:val="0"/>
          <w:sz w:val="48"/>
          <w:szCs w:val="48"/>
        </w:rPr>
      </w:pPr>
    </w:p>
    <w:p w:rsidR="00F113BE" w:rsidRDefault="00F113BE" w:rsidP="007D0F92">
      <w:pPr>
        <w:rPr>
          <w:rStyle w:val="BookTitle"/>
          <w:b w:val="0"/>
          <w:i w:val="0"/>
          <w:sz w:val="48"/>
          <w:szCs w:val="48"/>
        </w:rPr>
      </w:pPr>
    </w:p>
    <w:p w:rsidR="00A438D8" w:rsidRDefault="00A438D8" w:rsidP="00A438D8">
      <w:pPr>
        <w:widowControl/>
        <w:jc w:val="left"/>
        <w:rPr>
          <w:rStyle w:val="BookTitle"/>
          <w:b w:val="0"/>
          <w:i w:val="0"/>
          <w:sz w:val="48"/>
          <w:szCs w:val="48"/>
        </w:rPr>
      </w:pPr>
    </w:p>
    <w:p w:rsidR="00C03516" w:rsidRDefault="00DA0084" w:rsidP="00C03516">
      <w:pPr>
        <w:pStyle w:val="Heading1"/>
        <w:rPr>
          <w:rStyle w:val="BookTitle"/>
          <w:b/>
          <w:i w:val="0"/>
          <w:sz w:val="48"/>
          <w:szCs w:val="48"/>
        </w:rPr>
      </w:pPr>
      <w:r>
        <w:rPr>
          <w:rStyle w:val="BookTitle"/>
          <w:rFonts w:hint="eastAsia"/>
          <w:b/>
          <w:i w:val="0"/>
          <w:sz w:val="48"/>
          <w:szCs w:val="48"/>
        </w:rPr>
        <w:lastRenderedPageBreak/>
        <w:t>问题</w:t>
      </w:r>
      <w:r>
        <w:rPr>
          <w:rStyle w:val="BookTitle"/>
          <w:b/>
          <w:i w:val="0"/>
          <w:sz w:val="48"/>
          <w:szCs w:val="48"/>
        </w:rPr>
        <w:t>描述</w:t>
      </w:r>
    </w:p>
    <w:p w:rsidR="00277B10" w:rsidRPr="0002133A" w:rsidRDefault="00277B10" w:rsidP="0002133A">
      <w:r w:rsidRPr="0002133A">
        <w:rPr>
          <w:rFonts w:hint="eastAsia"/>
        </w:rPr>
        <w:t>套题</w:t>
      </w:r>
      <w:r w:rsidRPr="0002133A">
        <w:t>和试卷</w:t>
      </w:r>
      <w:r w:rsidRPr="0002133A">
        <w:rPr>
          <w:rFonts w:hint="eastAsia"/>
        </w:rPr>
        <w:t>添加</w:t>
      </w:r>
      <w:r w:rsidRPr="0002133A">
        <w:t>成功后</w:t>
      </w:r>
      <w:r w:rsidRPr="0002133A">
        <w:rPr>
          <w:rFonts w:hint="eastAsia"/>
        </w:rPr>
        <w:t>，</w:t>
      </w:r>
      <w:r w:rsidR="00976766" w:rsidRPr="0002133A">
        <w:rPr>
          <w:rFonts w:hint="eastAsia"/>
        </w:rPr>
        <w:t>当</w:t>
      </w:r>
      <w:r w:rsidR="00976766" w:rsidRPr="0002133A">
        <w:t>用户编辑</w:t>
      </w:r>
      <w:r w:rsidR="005B5B72" w:rsidRPr="0002133A">
        <w:rPr>
          <w:rFonts w:hint="eastAsia"/>
        </w:rPr>
        <w:t>套题</w:t>
      </w:r>
      <w:r w:rsidR="005B5B72" w:rsidRPr="0002133A">
        <w:t>或试卷对应的试题的时候，会</w:t>
      </w:r>
      <w:proofErr w:type="gramStart"/>
      <w:r w:rsidR="005B5B72" w:rsidRPr="0002133A">
        <w:t>影响到套题</w:t>
      </w:r>
      <w:proofErr w:type="gramEnd"/>
      <w:r w:rsidR="005B5B72" w:rsidRPr="0002133A">
        <w:t>或试题的结构</w:t>
      </w:r>
      <w:r w:rsidR="00C84E78" w:rsidRPr="0002133A">
        <w:rPr>
          <w:rFonts w:hint="eastAsia"/>
        </w:rPr>
        <w:t>，</w:t>
      </w:r>
      <w:r w:rsidR="00C84E78" w:rsidRPr="0002133A">
        <w:t>对于</w:t>
      </w:r>
      <w:r w:rsidR="00C84E78" w:rsidRPr="0002133A">
        <w:rPr>
          <w:rFonts w:hint="eastAsia"/>
        </w:rPr>
        <w:t>已经</w:t>
      </w:r>
      <w:r w:rsidR="00C84E78" w:rsidRPr="0002133A">
        <w:t>发布考试</w:t>
      </w:r>
      <w:r w:rsidR="00E90BC7" w:rsidRPr="0002133A">
        <w:rPr>
          <w:rFonts w:hint="eastAsia"/>
        </w:rPr>
        <w:t>或</w:t>
      </w:r>
      <w:r w:rsidR="00E90BC7" w:rsidRPr="0002133A">
        <w:t>学生</w:t>
      </w:r>
      <w:r w:rsidR="00E90BC7" w:rsidRPr="0002133A">
        <w:rPr>
          <w:rFonts w:hint="eastAsia"/>
        </w:rPr>
        <w:t>自我</w:t>
      </w:r>
      <w:r w:rsidR="00E90BC7" w:rsidRPr="0002133A">
        <w:t>测试</w:t>
      </w:r>
      <w:r w:rsidR="00E90BC7" w:rsidRPr="0002133A">
        <w:rPr>
          <w:rFonts w:hint="eastAsia"/>
        </w:rPr>
        <w:t>的</w:t>
      </w:r>
      <w:r w:rsidR="00E90BC7" w:rsidRPr="0002133A">
        <w:t>试卷</w:t>
      </w:r>
      <w:r w:rsidR="00E90BC7" w:rsidRPr="0002133A">
        <w:rPr>
          <w:rFonts w:hint="eastAsia"/>
        </w:rPr>
        <w:t>，</w:t>
      </w:r>
      <w:r w:rsidR="00E90BC7" w:rsidRPr="0002133A">
        <w:t>将会影响到</w:t>
      </w:r>
      <w:r w:rsidR="00E90BC7" w:rsidRPr="0002133A">
        <w:rPr>
          <w:rFonts w:hint="eastAsia"/>
        </w:rPr>
        <w:t>试题</w:t>
      </w:r>
      <w:r w:rsidR="00E4295B" w:rsidRPr="0002133A">
        <w:t>和学生答案的对应关系</w:t>
      </w:r>
      <w:r w:rsidR="00E4295B" w:rsidRPr="0002133A">
        <w:rPr>
          <w:rFonts w:hint="eastAsia"/>
        </w:rPr>
        <w:t>；</w:t>
      </w:r>
      <w:r w:rsidR="00E4295B" w:rsidRPr="0002133A">
        <w:t>对于正在批改中的试卷，将会影响到</w:t>
      </w:r>
      <w:r w:rsidR="00E4295B" w:rsidRPr="0002133A">
        <w:rPr>
          <w:rFonts w:hint="eastAsia"/>
        </w:rPr>
        <w:t>被</w:t>
      </w:r>
      <w:r w:rsidR="00E4295B" w:rsidRPr="0002133A">
        <w:t>修改试题的</w:t>
      </w:r>
      <w:r w:rsidR="00E4295B" w:rsidRPr="0002133A">
        <w:rPr>
          <w:rFonts w:hint="eastAsia"/>
        </w:rPr>
        <w:t>批改</w:t>
      </w:r>
      <w:r w:rsidR="0048162B">
        <w:rPr>
          <w:rFonts w:hint="eastAsia"/>
        </w:rPr>
        <w:t>；当用户</w:t>
      </w:r>
      <w:r w:rsidR="0048162B">
        <w:t>编辑试卷的时候，会影响到已经发布的考试</w:t>
      </w:r>
      <w:r w:rsidR="00173BF1">
        <w:rPr>
          <w:rFonts w:hint="eastAsia"/>
        </w:rPr>
        <w:t>。</w:t>
      </w:r>
    </w:p>
    <w:p w:rsidR="00BF0C69" w:rsidRDefault="00BF0C69" w:rsidP="005B5B72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firstLineChars="0" w:firstLine="0"/>
        <w:jc w:val="left"/>
        <w:rPr>
          <w:sz w:val="24"/>
          <w:szCs w:val="24"/>
          <w:lang w:val="zh-TW"/>
        </w:rPr>
      </w:pPr>
    </w:p>
    <w:p w:rsidR="00C62A7C" w:rsidRPr="00F81E3A" w:rsidRDefault="00841FBC" w:rsidP="001A021B">
      <w:pPr>
        <w:pStyle w:val="Heading1"/>
        <w:rPr>
          <w:rStyle w:val="BookTitle"/>
          <w:i w:val="0"/>
          <w:sz w:val="48"/>
          <w:szCs w:val="48"/>
        </w:rPr>
      </w:pPr>
      <w:r w:rsidRPr="00F81E3A">
        <w:rPr>
          <w:rStyle w:val="BookTitle"/>
          <w:rFonts w:hint="eastAsia"/>
          <w:i w:val="0"/>
          <w:sz w:val="48"/>
          <w:szCs w:val="48"/>
        </w:rPr>
        <w:t>方案</w:t>
      </w:r>
      <w:r w:rsidR="003A689B">
        <w:rPr>
          <w:rStyle w:val="BookTitle"/>
          <w:rFonts w:hint="eastAsia"/>
          <w:i w:val="0"/>
          <w:sz w:val="48"/>
          <w:szCs w:val="48"/>
        </w:rPr>
        <w:t>描述</w:t>
      </w:r>
    </w:p>
    <w:p w:rsidR="007E0686" w:rsidRPr="007E0686" w:rsidRDefault="007E0686" w:rsidP="007E0686">
      <w:pPr>
        <w:pStyle w:val="ListParagraph"/>
        <w:numPr>
          <w:ilvl w:val="0"/>
          <w:numId w:val="13"/>
        </w:numPr>
        <w:ind w:firstLineChars="0"/>
        <w:rPr>
          <w:ins w:id="0" w:author="Zhang, Wenhu (Nokia - CN/Hangzhou)" w:date="2017-07-31T21:22:00Z"/>
          <w:rPrChange w:id="1" w:author="Zhang, Wenhu (Nokia - CN/Hangzhou)" w:date="2017-07-31T21:22:00Z">
            <w:rPr>
              <w:ins w:id="2" w:author="Zhang, Wenhu (Nokia - CN/Hangzhou)" w:date="2017-07-31T21:22:00Z"/>
              <w:b/>
            </w:rPr>
          </w:rPrChange>
        </w:rPr>
      </w:pPr>
      <w:ins w:id="3" w:author="Zhang, Wenhu (Nokia - CN/Hangzhou)" w:date="2017-07-31T21:22:00Z">
        <w:r w:rsidRPr="007E0686">
          <w:rPr>
            <w:rFonts w:hint="eastAsia"/>
            <w:b/>
            <w:rPrChange w:id="4" w:author="Zhang, Wenhu (Nokia - CN/Hangzhou)" w:date="2017-07-31T21:23:00Z">
              <w:rPr>
                <w:rFonts w:hint="eastAsia"/>
              </w:rPr>
            </w:rPrChange>
          </w:rPr>
          <w:t>试题</w:t>
        </w:r>
        <w:r>
          <w:t>：对试题</w:t>
        </w:r>
      </w:ins>
      <w:ins w:id="5" w:author="Zhang, Wenhu (Nokia - CN/Hangzhou)" w:date="2017-07-31T21:23:00Z">
        <w:r w:rsidR="0020635C">
          <w:rPr>
            <w:rFonts w:hint="eastAsia"/>
          </w:rPr>
          <w:t>进行</w:t>
        </w:r>
        <w:r w:rsidR="0020635C">
          <w:t>版本控制，因为所有的试题的修改都会进入到审核流程，</w:t>
        </w:r>
        <w:r w:rsidR="0020635C">
          <w:rPr>
            <w:rFonts w:hint="eastAsia"/>
          </w:rPr>
          <w:t>审核</w:t>
        </w:r>
        <w:r w:rsidR="0020635C">
          <w:t>通过后会记录一个新的试题版本，</w:t>
        </w:r>
      </w:ins>
      <w:ins w:id="6" w:author="Zhang, Wenhu (Nokia - CN/Hangzhou)" w:date="2017-07-31T21:24:00Z">
        <w:r w:rsidR="0020635C">
          <w:rPr>
            <w:rFonts w:hint="eastAsia"/>
          </w:rPr>
          <w:t>试题</w:t>
        </w:r>
        <w:r w:rsidR="0020635C">
          <w:t>的编号</w:t>
        </w:r>
        <w:r w:rsidR="0020635C">
          <w:rPr>
            <w:rFonts w:hint="eastAsia"/>
          </w:rPr>
          <w:t>和</w:t>
        </w:r>
        <w:r w:rsidR="0020635C">
          <w:t>原来一样</w:t>
        </w:r>
        <w:r w:rsidR="008B0D1C">
          <w:rPr>
            <w:rFonts w:hint="eastAsia"/>
          </w:rPr>
          <w:t>，</w:t>
        </w:r>
        <w:proofErr w:type="gramStart"/>
        <w:r w:rsidR="008B0D1C">
          <w:t>组卷的</w:t>
        </w:r>
        <w:proofErr w:type="gramEnd"/>
        <w:r w:rsidR="008B0D1C">
          <w:t>时候使用最新的试题版本。</w:t>
        </w:r>
      </w:ins>
    </w:p>
    <w:p w:rsidR="007E0686" w:rsidRPr="006D60FD" w:rsidRDefault="00E0305D" w:rsidP="007E0686">
      <w:pPr>
        <w:pStyle w:val="ListParagraph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  <w:b/>
        </w:rPr>
        <w:t>试题</w:t>
      </w:r>
      <w:r w:rsidR="004B333D">
        <w:rPr>
          <w:rFonts w:hint="eastAsia"/>
          <w:b/>
        </w:rPr>
        <w:t>编辑</w:t>
      </w:r>
      <w:r>
        <w:rPr>
          <w:b/>
        </w:rPr>
        <w:t>：</w:t>
      </w:r>
      <w:r w:rsidR="0002133A" w:rsidRPr="00CB348D">
        <w:rPr>
          <w:rFonts w:hint="eastAsia"/>
        </w:rPr>
        <w:t>为了</w:t>
      </w:r>
      <w:r w:rsidR="00C96441" w:rsidRPr="00CB348D">
        <w:rPr>
          <w:rFonts w:hint="eastAsia"/>
        </w:rPr>
        <w:t>避免</w:t>
      </w:r>
      <w:r w:rsidR="00164614" w:rsidRPr="00CB348D">
        <w:t>试题</w:t>
      </w:r>
      <w:r w:rsidR="001C052A">
        <w:t>的</w:t>
      </w:r>
      <w:r w:rsidR="001C052A">
        <w:rPr>
          <w:rFonts w:hint="eastAsia"/>
        </w:rPr>
        <w:t>编辑</w:t>
      </w:r>
      <w:r w:rsidR="00C96441" w:rsidRPr="00CB348D">
        <w:t>影响到引用到</w:t>
      </w:r>
      <w:r w:rsidR="00C96441" w:rsidRPr="00CB348D">
        <w:rPr>
          <w:rFonts w:hint="eastAsia"/>
        </w:rPr>
        <w:t>对应</w:t>
      </w:r>
      <w:r w:rsidR="0006072A" w:rsidRPr="00CB348D">
        <w:t>试题的套题或试卷</w:t>
      </w:r>
      <w:r w:rsidR="0006072A" w:rsidRPr="00CB348D">
        <w:rPr>
          <w:rFonts w:hint="eastAsia"/>
        </w:rPr>
        <w:t>，</w:t>
      </w:r>
      <w:r w:rsidR="0006072A">
        <w:t>对于</w:t>
      </w:r>
      <w:del w:id="7" w:author="Zhang, Wenhu (Nokia - CN/Hangzhou)" w:date="2017-07-31T21:19:00Z">
        <w:r w:rsidR="00C37744" w:rsidDel="00797FD3">
          <w:rPr>
            <w:rFonts w:hint="eastAsia"/>
          </w:rPr>
          <w:delText>被</w:delText>
        </w:r>
        <w:r w:rsidR="00C37744" w:rsidDel="00797FD3">
          <w:delText>试卷或套题引用过</w:delText>
        </w:r>
      </w:del>
      <w:ins w:id="8" w:author="Zhang, Wenhu (Nokia - CN/Hangzhou)" w:date="2017-07-31T21:20:00Z">
        <w:r w:rsidR="00797FD3">
          <w:rPr>
            <w:rFonts w:hint="eastAsia"/>
          </w:rPr>
          <w:t>已经</w:t>
        </w:r>
        <w:r w:rsidR="00797FD3">
          <w:t>审核通过</w:t>
        </w:r>
      </w:ins>
      <w:r w:rsidR="00DC2FBF">
        <w:rPr>
          <w:rFonts w:hint="eastAsia"/>
        </w:rPr>
        <w:t>的</w:t>
      </w:r>
      <w:r w:rsidR="00C37744">
        <w:t>试题</w:t>
      </w:r>
      <w:r w:rsidR="00B85297">
        <w:rPr>
          <w:rFonts w:hint="eastAsia"/>
        </w:rPr>
        <w:t>，</w:t>
      </w:r>
      <w:del w:id="9" w:author="Zhang, Wenhu (Nokia - CN/Hangzhou)" w:date="2017-07-31T21:20:00Z">
        <w:r w:rsidR="00B11834" w:rsidRPr="0063571F" w:rsidDel="00797FD3">
          <w:rPr>
            <w:rFonts w:hint="eastAsia"/>
            <w:color w:val="FF0000"/>
          </w:rPr>
          <w:delText>不</w:delText>
        </w:r>
        <w:r w:rsidR="00B11834" w:rsidRPr="0063571F" w:rsidDel="00797FD3">
          <w:rPr>
            <w:color w:val="FF0000"/>
          </w:rPr>
          <w:delText>允许</w:delText>
        </w:r>
      </w:del>
      <w:ins w:id="10" w:author="Zhang, Wenhu (Nokia - CN/Hangzhou)" w:date="2017-07-31T21:20:00Z">
        <w:r w:rsidR="00797FD3">
          <w:rPr>
            <w:rFonts w:hint="eastAsia"/>
            <w:color w:val="FF0000"/>
          </w:rPr>
          <w:t>限制</w:t>
        </w:r>
      </w:ins>
      <w:r w:rsidR="00B11834" w:rsidRPr="0063571F">
        <w:rPr>
          <w:color w:val="FF0000"/>
        </w:rPr>
        <w:t>用户</w:t>
      </w:r>
      <w:r w:rsidR="00D067D4" w:rsidRPr="0063571F">
        <w:rPr>
          <w:rFonts w:hint="eastAsia"/>
          <w:color w:val="FF0000"/>
        </w:rPr>
        <w:t>修改</w:t>
      </w:r>
      <w:del w:id="11" w:author="Zhang, Wenhu (Nokia - CN/Hangzhou)" w:date="2017-07-31T21:20:00Z">
        <w:r w:rsidR="00D067D4" w:rsidRPr="0063571F" w:rsidDel="00E86EF3">
          <w:rPr>
            <w:color w:val="FF0000"/>
          </w:rPr>
          <w:delText>或删除</w:delText>
        </w:r>
      </w:del>
      <w:r w:rsidR="001E6586" w:rsidRPr="0063571F">
        <w:rPr>
          <w:rFonts w:hint="eastAsia"/>
          <w:color w:val="FF0000"/>
        </w:rPr>
        <w:t>，</w:t>
      </w:r>
      <w:del w:id="12" w:author="Zhang, Wenhu (Nokia - CN/Hangzhou)" w:date="2017-07-31T21:20:00Z">
        <w:r w:rsidR="00613BB2" w:rsidRPr="0063571F" w:rsidDel="00FE3645">
          <w:rPr>
            <w:rFonts w:hint="eastAsia"/>
            <w:color w:val="FF0000"/>
          </w:rPr>
          <w:delText>只允许</w:delText>
        </w:r>
        <w:r w:rsidR="00613BB2" w:rsidRPr="0063571F" w:rsidDel="00FE3645">
          <w:rPr>
            <w:color w:val="FF0000"/>
          </w:rPr>
          <w:delText>进行纠错</w:delText>
        </w:r>
        <w:r w:rsidR="00AB0B76" w:rsidRPr="0063571F" w:rsidDel="00FE3645">
          <w:rPr>
            <w:rFonts w:hint="eastAsia"/>
            <w:color w:val="FF0000"/>
          </w:rPr>
          <w:delText>，</w:delText>
        </w:r>
        <w:r w:rsidR="00AB0B76" w:rsidRPr="0063571F" w:rsidDel="00FE3645">
          <w:rPr>
            <w:color w:val="FF0000"/>
          </w:rPr>
          <w:delText>纠</w:delText>
        </w:r>
        <w:r w:rsidR="00AB0B76" w:rsidRPr="0004689E" w:rsidDel="00FE3645">
          <w:rPr>
            <w:color w:val="FF0000"/>
          </w:rPr>
          <w:delText>错的</w:delText>
        </w:r>
      </w:del>
      <w:proofErr w:type="gramStart"/>
      <w:r w:rsidR="00AB0B76" w:rsidRPr="0004689E">
        <w:rPr>
          <w:color w:val="FF0000"/>
        </w:rPr>
        <w:t>修改仅</w:t>
      </w:r>
      <w:proofErr w:type="gramEnd"/>
      <w:r w:rsidR="00AB0B76" w:rsidRPr="0004689E">
        <w:rPr>
          <w:color w:val="FF0000"/>
        </w:rPr>
        <w:t>限于</w:t>
      </w:r>
      <w:r w:rsidR="00AB0B76" w:rsidRPr="0004689E">
        <w:rPr>
          <w:rFonts w:hint="eastAsia"/>
          <w:color w:val="FF0000"/>
        </w:rPr>
        <w:t>题干</w:t>
      </w:r>
      <w:r w:rsidR="00AB0B76" w:rsidRPr="0004689E">
        <w:rPr>
          <w:color w:val="FF0000"/>
        </w:rPr>
        <w:t>、答案、选择题的选项</w:t>
      </w:r>
      <w:r w:rsidR="007D4FA3">
        <w:rPr>
          <w:rFonts w:hint="eastAsia"/>
        </w:rPr>
        <w:t>。</w:t>
      </w:r>
    </w:p>
    <w:p w:rsidR="00C8040A" w:rsidRPr="002D4358" w:rsidDel="003D1A8C" w:rsidRDefault="00F13A7B" w:rsidP="0004689E">
      <w:pPr>
        <w:pStyle w:val="ListParagraph"/>
        <w:numPr>
          <w:ilvl w:val="0"/>
          <w:numId w:val="13"/>
        </w:numPr>
        <w:ind w:firstLineChars="0"/>
        <w:rPr>
          <w:del w:id="13" w:author="Zhang, Wenhu (Nokia - CN/Hangzhou)" w:date="2017-07-31T21:24:00Z"/>
          <w:rFonts w:eastAsia="PMingLiU"/>
          <w:lang w:eastAsia="zh-TW"/>
        </w:rPr>
      </w:pPr>
      <w:del w:id="14" w:author="Zhang, Wenhu (Nokia - CN/Hangzhou)" w:date="2017-07-31T21:24:00Z">
        <w:r w:rsidDel="003D1A8C">
          <w:rPr>
            <w:rFonts w:hint="eastAsia"/>
            <w:b/>
          </w:rPr>
          <w:delText>试题</w:delText>
        </w:r>
        <w:r w:rsidDel="003D1A8C">
          <w:rPr>
            <w:b/>
          </w:rPr>
          <w:delText>纠错：</w:delText>
        </w:r>
        <w:r w:rsidR="0004689E" w:rsidRPr="00C43A46" w:rsidDel="003D1A8C">
          <w:rPr>
            <w:rFonts w:hint="eastAsia"/>
          </w:rPr>
          <w:delText>为了</w:delText>
        </w:r>
        <w:r w:rsidR="0004689E" w:rsidRPr="00C43A46" w:rsidDel="003D1A8C">
          <w:delText>避免对</w:delText>
        </w:r>
        <w:r w:rsidR="0004689E" w:rsidRPr="00C43A46" w:rsidDel="003D1A8C">
          <w:rPr>
            <w:rFonts w:hint="eastAsia"/>
          </w:rPr>
          <w:delText>正在</w:delText>
        </w:r>
        <w:r w:rsidR="0004689E" w:rsidRPr="00C43A46" w:rsidDel="003D1A8C">
          <w:delText>批改中的试卷中的试题的答案的纠错</w:delText>
        </w:r>
        <w:r w:rsidR="0004689E" w:rsidRPr="00C43A46" w:rsidDel="003D1A8C">
          <w:rPr>
            <w:rFonts w:hint="eastAsia"/>
          </w:rPr>
          <w:delText>，</w:delText>
        </w:r>
        <w:r w:rsidR="0004689E" w:rsidRPr="00C43A46" w:rsidDel="003D1A8C">
          <w:delText>导</w:delText>
        </w:r>
        <w:r w:rsidR="0004689E" w:rsidDel="003D1A8C">
          <w:delText>致</w:delText>
        </w:r>
        <w:r w:rsidR="00D342E1" w:rsidDel="003D1A8C">
          <w:rPr>
            <w:rFonts w:hint="eastAsia"/>
          </w:rPr>
          <w:delText>不同</w:delText>
        </w:r>
        <w:r w:rsidR="00DC1205" w:rsidDel="003D1A8C">
          <w:delText>的学生</w:delText>
        </w:r>
        <w:r w:rsidR="00DC1205" w:rsidDel="003D1A8C">
          <w:rPr>
            <w:rFonts w:hint="eastAsia"/>
          </w:rPr>
          <w:delText>使用</w:delText>
        </w:r>
        <w:r w:rsidR="00DC1205" w:rsidDel="003D1A8C">
          <w:delText>不同的答案进行评分</w:delText>
        </w:r>
        <w:r w:rsidR="00972D14" w:rsidDel="003D1A8C">
          <w:rPr>
            <w:rFonts w:hint="eastAsia"/>
          </w:rPr>
          <w:delText>，</w:delText>
        </w:r>
        <w:r w:rsidR="00972D14" w:rsidRPr="009617ED" w:rsidDel="003D1A8C">
          <w:rPr>
            <w:rFonts w:hint="eastAsia"/>
            <w:color w:val="FF0000"/>
          </w:rPr>
          <w:delText>对</w:delText>
        </w:r>
        <w:r w:rsidR="00972D14" w:rsidRPr="009617ED" w:rsidDel="003D1A8C">
          <w:rPr>
            <w:color w:val="FF0000"/>
          </w:rPr>
          <w:delText>处于批改状态的</w:delText>
        </w:r>
        <w:r w:rsidR="00BC1835" w:rsidDel="003D1A8C">
          <w:rPr>
            <w:rFonts w:hint="eastAsia"/>
            <w:color w:val="FF0000"/>
          </w:rPr>
          <w:delText>试卷</w:delText>
        </w:r>
        <w:r w:rsidR="00972D14" w:rsidRPr="009617ED" w:rsidDel="003D1A8C">
          <w:rPr>
            <w:color w:val="FF0000"/>
          </w:rPr>
          <w:delText>引用的</w:delText>
        </w:r>
        <w:r w:rsidR="00294C4E" w:rsidRPr="009617ED" w:rsidDel="003D1A8C">
          <w:rPr>
            <w:rFonts w:hint="eastAsia"/>
            <w:color w:val="FF0000"/>
          </w:rPr>
          <w:delText>试题，</w:delText>
        </w:r>
        <w:r w:rsidR="00294C4E" w:rsidRPr="009617ED" w:rsidDel="003D1A8C">
          <w:rPr>
            <w:color w:val="FF0000"/>
          </w:rPr>
          <w:delText>限制纠错</w:delText>
        </w:r>
        <w:r w:rsidR="003D21F9" w:rsidRPr="009617ED" w:rsidDel="003D1A8C">
          <w:rPr>
            <w:rFonts w:hint="eastAsia"/>
            <w:color w:val="FF0000"/>
          </w:rPr>
          <w:delText>人</w:delText>
        </w:r>
        <w:r w:rsidR="003D21F9" w:rsidRPr="009617ED" w:rsidDel="003D1A8C">
          <w:rPr>
            <w:color w:val="FF0000"/>
          </w:rPr>
          <w:delText>进行纠错操作</w:delText>
        </w:r>
        <w:r w:rsidR="00BA7A76" w:rsidRPr="009617ED" w:rsidDel="003D1A8C">
          <w:rPr>
            <w:rFonts w:hint="eastAsia"/>
            <w:color w:val="FF0000"/>
          </w:rPr>
          <w:delText>，</w:delText>
        </w:r>
        <w:r w:rsidR="00BA7A76" w:rsidRPr="009617ED" w:rsidDel="003D1A8C">
          <w:rPr>
            <w:color w:val="FF0000"/>
          </w:rPr>
          <w:delText>等</w:delText>
        </w:r>
        <w:r w:rsidR="00CA1509" w:rsidRPr="009617ED" w:rsidDel="003D1A8C">
          <w:rPr>
            <w:rFonts w:hint="eastAsia"/>
            <w:color w:val="FF0000"/>
          </w:rPr>
          <w:delText>试卷</w:delText>
        </w:r>
        <w:r w:rsidR="00CA1509" w:rsidRPr="009617ED" w:rsidDel="003D1A8C">
          <w:rPr>
            <w:color w:val="FF0000"/>
          </w:rPr>
          <w:delText>批改完成后，才可能进行纠错操作</w:delText>
        </w:r>
        <w:r w:rsidR="00E214CF" w:rsidRPr="009617ED" w:rsidDel="003D1A8C">
          <w:rPr>
            <w:rFonts w:hint="eastAsia"/>
            <w:color w:val="FF0000"/>
          </w:rPr>
          <w:delText>。</w:delText>
        </w:r>
      </w:del>
    </w:p>
    <w:p w:rsidR="002D4358" w:rsidRPr="0084268D" w:rsidRDefault="00B431A4" w:rsidP="0004689E">
      <w:pPr>
        <w:pStyle w:val="ListParagraph"/>
        <w:numPr>
          <w:ilvl w:val="0"/>
          <w:numId w:val="13"/>
        </w:numPr>
        <w:ind w:firstLineChars="0"/>
        <w:rPr>
          <w:rFonts w:eastAsia="PMingLiU"/>
          <w:lang w:eastAsia="zh-TW"/>
        </w:rPr>
      </w:pPr>
      <w:ins w:id="15" w:author="Zhang, Wenhu (Nokia - CN/Hangzhou)" w:date="2017-07-31T21:25:00Z">
        <w:r>
          <w:rPr>
            <w:rFonts w:hint="eastAsia"/>
            <w:b/>
          </w:rPr>
          <w:t>考试</w:t>
        </w:r>
      </w:ins>
      <w:del w:id="16" w:author="Zhang, Wenhu (Nokia - CN/Hangzhou)" w:date="2017-07-31T21:25:00Z">
        <w:r w:rsidR="00AF7142" w:rsidRPr="009341F8" w:rsidDel="00B431A4">
          <w:rPr>
            <w:rFonts w:hint="eastAsia"/>
            <w:b/>
          </w:rPr>
          <w:delText>试卷</w:delText>
        </w:r>
      </w:del>
      <w:r w:rsidR="00AF7142" w:rsidRPr="009341F8">
        <w:rPr>
          <w:b/>
        </w:rPr>
        <w:t>：</w:t>
      </w:r>
      <w:del w:id="17" w:author="Zhang, Wenhu (Nokia - CN/Hangzhou)" w:date="2017-07-31T21:25:00Z">
        <w:r w:rsidR="00164614" w:rsidDel="00B431A4">
          <w:rPr>
            <w:rFonts w:hint="eastAsia"/>
          </w:rPr>
          <w:delText>为了</w:delText>
        </w:r>
        <w:r w:rsidR="00164614" w:rsidDel="00B431A4">
          <w:delText>避免</w:delText>
        </w:r>
        <w:r w:rsidR="00F741E8" w:rsidDel="00B431A4">
          <w:rPr>
            <w:rFonts w:hint="eastAsia"/>
          </w:rPr>
          <w:delText>试卷的</w:delText>
        </w:r>
        <w:r w:rsidR="00971EC5" w:rsidDel="00B431A4">
          <w:delText>修改</w:delText>
        </w:r>
        <w:r w:rsidR="00971EC5" w:rsidDel="00B431A4">
          <w:rPr>
            <w:rFonts w:hint="eastAsia"/>
          </w:rPr>
          <w:delText>影响</w:delText>
        </w:r>
        <w:r w:rsidR="00971EC5" w:rsidDel="00B431A4">
          <w:delText>到使用该试卷发布的考试</w:delText>
        </w:r>
        <w:r w:rsidR="00871460" w:rsidDel="00B431A4">
          <w:rPr>
            <w:rFonts w:hint="eastAsia"/>
          </w:rPr>
          <w:delText>，</w:delText>
        </w:r>
        <w:r w:rsidR="00871460" w:rsidRPr="00073748" w:rsidDel="00B431A4">
          <w:rPr>
            <w:color w:val="FF0000"/>
          </w:rPr>
          <w:delText>对于</w:delText>
        </w:r>
        <w:r w:rsidR="00F21DEB" w:rsidRPr="00073748" w:rsidDel="00B431A4">
          <w:rPr>
            <w:rFonts w:hint="eastAsia"/>
            <w:color w:val="FF0000"/>
          </w:rPr>
          <w:delText>不是</w:delText>
        </w:r>
        <w:r w:rsidR="007D4E7A" w:rsidDel="00B431A4">
          <w:rPr>
            <w:rFonts w:hint="eastAsia"/>
            <w:color w:val="FF0000"/>
          </w:rPr>
          <w:delText>处于</w:delText>
        </w:r>
        <w:r w:rsidR="00F21DEB" w:rsidRPr="00073748" w:rsidDel="00B431A4">
          <w:rPr>
            <w:color w:val="FF0000"/>
          </w:rPr>
          <w:delText>未发布状态的试卷，不允许用户修改或删除</w:delText>
        </w:r>
        <w:r w:rsidR="00435FCF" w:rsidRPr="00073748" w:rsidDel="00B431A4">
          <w:rPr>
            <w:rFonts w:hint="eastAsia"/>
            <w:color w:val="FF0000"/>
          </w:rPr>
          <w:delText>。</w:delText>
        </w:r>
        <w:r w:rsidR="00A42BCA" w:rsidRPr="00073748" w:rsidDel="00B431A4">
          <w:rPr>
            <w:rFonts w:hint="eastAsia"/>
            <w:color w:val="FF0000"/>
          </w:rPr>
          <w:delText>对于</w:delText>
        </w:r>
        <w:r w:rsidR="00A42BCA" w:rsidRPr="00073748" w:rsidDel="00B431A4">
          <w:rPr>
            <w:color w:val="FF0000"/>
          </w:rPr>
          <w:delText>套题的逻辑</w:delText>
        </w:r>
        <w:r w:rsidR="00A42BCA" w:rsidRPr="00073748" w:rsidDel="00B431A4">
          <w:rPr>
            <w:rFonts w:hint="eastAsia"/>
            <w:color w:val="FF0000"/>
          </w:rPr>
          <w:delText>，</w:delText>
        </w:r>
        <w:r w:rsidR="00A42BCA" w:rsidRPr="00073748" w:rsidDel="00B431A4">
          <w:rPr>
            <w:color w:val="FF0000"/>
          </w:rPr>
          <w:delText>阶段二原型设计期间讨论</w:delText>
        </w:r>
      </w:del>
      <w:ins w:id="18" w:author="Zhang, Wenhu (Nokia - CN/Hangzhou)" w:date="2017-07-31T21:25:00Z">
        <w:r>
          <w:rPr>
            <w:rFonts w:hint="eastAsia"/>
            <w:color w:val="FF0000"/>
          </w:rPr>
          <w:t>发布考试</w:t>
        </w:r>
        <w:r>
          <w:rPr>
            <w:color w:val="FF0000"/>
          </w:rPr>
          <w:t>的时候会</w:t>
        </w:r>
      </w:ins>
      <w:ins w:id="19" w:author="Zhang, Wenhu (Nokia - CN/Hangzhou)" w:date="2017-07-31T21:26:00Z">
        <w:r w:rsidR="00C27D6F">
          <w:rPr>
            <w:rFonts w:hint="eastAsia"/>
            <w:color w:val="FF0000"/>
          </w:rPr>
          <w:t>制作</w:t>
        </w:r>
        <w:r w:rsidR="00C27D6F">
          <w:rPr>
            <w:color w:val="FF0000"/>
          </w:rPr>
          <w:t>一个试卷的副本</w:t>
        </w:r>
        <w:r w:rsidR="00694AAB">
          <w:rPr>
            <w:rFonts w:hint="eastAsia"/>
            <w:color w:val="FF0000"/>
          </w:rPr>
          <w:t>关联到</w:t>
        </w:r>
        <w:r w:rsidR="00694AAB">
          <w:rPr>
            <w:color w:val="FF0000"/>
          </w:rPr>
          <w:t>考试。</w:t>
        </w:r>
      </w:ins>
      <w:del w:id="20" w:author="Zhang, Wenhu (Nokia - CN/Hangzhou)" w:date="2017-07-31T21:25:00Z">
        <w:r w:rsidR="00A42BCA" w:rsidRPr="00073748" w:rsidDel="00B431A4">
          <w:rPr>
            <w:color w:val="FF0000"/>
          </w:rPr>
          <w:delText>。</w:delText>
        </w:r>
      </w:del>
    </w:p>
    <w:p w:rsidR="0084268D" w:rsidRPr="00205DE6" w:rsidDel="000A3D3C" w:rsidRDefault="0084268D" w:rsidP="0004689E">
      <w:pPr>
        <w:pStyle w:val="ListParagraph"/>
        <w:numPr>
          <w:ilvl w:val="0"/>
          <w:numId w:val="13"/>
        </w:numPr>
        <w:ind w:firstLineChars="0"/>
        <w:rPr>
          <w:del w:id="21" w:author="Zhang, Wenhu (Nokia - CN/Hangzhou)" w:date="2017-07-31T21:26:00Z"/>
        </w:rPr>
      </w:pPr>
      <w:bookmarkStart w:id="22" w:name="_GoBack"/>
      <w:bookmarkEnd w:id="22"/>
      <w:del w:id="23" w:author="Zhang, Wenhu (Nokia - CN/Hangzhou)" w:date="2017-07-31T21:26:00Z">
        <w:r w:rsidDel="000A3D3C">
          <w:rPr>
            <w:rFonts w:hint="eastAsia"/>
            <w:b/>
          </w:rPr>
          <w:delText>试卷</w:delText>
        </w:r>
        <w:r w:rsidR="00562BB7" w:rsidDel="000A3D3C">
          <w:rPr>
            <w:b/>
          </w:rPr>
          <w:delText>和</w:delText>
        </w:r>
        <w:r w:rsidR="00562BB7" w:rsidDel="000A3D3C">
          <w:rPr>
            <w:rFonts w:hint="eastAsia"/>
            <w:b/>
          </w:rPr>
          <w:delText>考试</w:delText>
        </w:r>
        <w:r w:rsidDel="000A3D3C">
          <w:rPr>
            <w:b/>
          </w:rPr>
          <w:delText>的关系：</w:delText>
        </w:r>
        <w:r w:rsidR="00205DE6" w:rsidRPr="00205DE6" w:rsidDel="000A3D3C">
          <w:rPr>
            <w:rFonts w:hint="eastAsia"/>
          </w:rPr>
          <w:delText>试卷</w:delText>
        </w:r>
        <w:r w:rsidR="00205DE6" w:rsidRPr="00205DE6" w:rsidDel="000A3D3C">
          <w:delText>和</w:delText>
        </w:r>
        <w:r w:rsidR="001C5CB9" w:rsidDel="000A3D3C">
          <w:rPr>
            <w:rFonts w:hint="eastAsia"/>
          </w:rPr>
          <w:delText>考试</w:delText>
        </w:r>
        <w:r w:rsidR="00A8433A" w:rsidDel="000A3D3C">
          <w:rPr>
            <w:rFonts w:hint="eastAsia"/>
          </w:rPr>
          <w:delText>阶段</w:delText>
        </w:r>
        <w:r w:rsidR="00A8433A" w:rsidDel="000A3D3C">
          <w:delText>一</w:delText>
        </w:r>
        <w:r w:rsidR="00205DE6" w:rsidRPr="00205DE6" w:rsidDel="000A3D3C">
          <w:delText>还是保持</w:delText>
        </w:r>
        <w:r w:rsidR="00205DE6" w:rsidDel="000A3D3C">
          <w:rPr>
            <w:rFonts w:hint="eastAsia"/>
          </w:rPr>
          <w:delText>原型</w:delText>
        </w:r>
        <w:r w:rsidR="00205DE6" w:rsidDel="000A3D3C">
          <w:delText>设计的逻辑，两者是绑定在一起的。</w:delText>
        </w:r>
        <w:r w:rsidR="00546348" w:rsidDel="000A3D3C">
          <w:rPr>
            <w:rFonts w:hint="eastAsia"/>
          </w:rPr>
          <w:delText>阶段</w:delText>
        </w:r>
        <w:r w:rsidR="009F64EB" w:rsidDel="000A3D3C">
          <w:delText>二讨论如何分开</w:delText>
        </w:r>
        <w:r w:rsidR="009F64EB" w:rsidDel="000A3D3C">
          <w:rPr>
            <w:rFonts w:hint="eastAsia"/>
          </w:rPr>
          <w:delText>。</w:delText>
        </w:r>
      </w:del>
    </w:p>
    <w:p w:rsidR="00E1777A" w:rsidRPr="00942B6B" w:rsidRDefault="00E1777A" w:rsidP="0034722B"/>
    <w:sectPr w:rsidR="00E1777A" w:rsidRPr="00942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58F"/>
    <w:multiLevelType w:val="hybridMultilevel"/>
    <w:tmpl w:val="EAE85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F44DA2"/>
    <w:multiLevelType w:val="hybridMultilevel"/>
    <w:tmpl w:val="140EDBA0"/>
    <w:styleLink w:val="2"/>
    <w:lvl w:ilvl="0" w:tplc="285E264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FC8BE8">
      <w:start w:val="1"/>
      <w:numFmt w:val="decimal"/>
      <w:lvlText w:val="%2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CAD6E2">
      <w:start w:val="1"/>
      <w:numFmt w:val="lowerLetter"/>
      <w:lvlText w:val="%3."/>
      <w:lvlJc w:val="left"/>
      <w:pPr>
        <w:ind w:left="1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693C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1A8F3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447C40">
      <w:start w:val="1"/>
      <w:numFmt w:val="lowerRoman"/>
      <w:lvlText w:val="%6."/>
      <w:lvlJc w:val="left"/>
      <w:pPr>
        <w:ind w:left="252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6E957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6C076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20A496">
      <w:start w:val="1"/>
      <w:numFmt w:val="lowerRoman"/>
      <w:lvlText w:val="%9."/>
      <w:lvlJc w:val="left"/>
      <w:pPr>
        <w:ind w:left="3780" w:hanging="5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6B66EE"/>
    <w:multiLevelType w:val="hybridMultilevel"/>
    <w:tmpl w:val="F92A6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9D5AD1"/>
    <w:multiLevelType w:val="hybridMultilevel"/>
    <w:tmpl w:val="F9EEB7F8"/>
    <w:lvl w:ilvl="0" w:tplc="2D60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355A05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BE5F07"/>
    <w:multiLevelType w:val="hybridMultilevel"/>
    <w:tmpl w:val="140EDBA0"/>
    <w:numStyleLink w:val="2"/>
  </w:abstractNum>
  <w:abstractNum w:abstractNumId="6" w15:restartNumberingAfterBreak="0">
    <w:nsid w:val="367E37AE"/>
    <w:multiLevelType w:val="hybridMultilevel"/>
    <w:tmpl w:val="54A0154C"/>
    <w:lvl w:ilvl="0" w:tplc="5D98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80232D"/>
    <w:multiLevelType w:val="hybridMultilevel"/>
    <w:tmpl w:val="81A4170A"/>
    <w:lvl w:ilvl="0" w:tplc="6360B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255302"/>
    <w:multiLevelType w:val="hybridMultilevel"/>
    <w:tmpl w:val="9906F99E"/>
    <w:lvl w:ilvl="0" w:tplc="96F27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7B2DFA"/>
    <w:multiLevelType w:val="hybridMultilevel"/>
    <w:tmpl w:val="35CE8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193850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0F137B"/>
    <w:multiLevelType w:val="hybridMultilevel"/>
    <w:tmpl w:val="4AFAF1FA"/>
    <w:lvl w:ilvl="0" w:tplc="3718E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F01837"/>
    <w:multiLevelType w:val="hybridMultilevel"/>
    <w:tmpl w:val="576C4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1"/>
  </w:num>
  <w:num w:numId="7">
    <w:abstractNumId w:val="12"/>
  </w:num>
  <w:num w:numId="8">
    <w:abstractNumId w:val="8"/>
  </w:num>
  <w:num w:numId="9">
    <w:abstractNumId w:val="9"/>
  </w:num>
  <w:num w:numId="10">
    <w:abstractNumId w:val="6"/>
  </w:num>
  <w:num w:numId="11">
    <w:abstractNumId w:val="1"/>
  </w:num>
  <w:num w:numId="12">
    <w:abstractNumId w:val="5"/>
    <w:lvlOverride w:ilvl="0">
      <w:startOverride w:val="9"/>
    </w:lvlOverride>
  </w:num>
  <w:num w:numId="1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, Wenhu (Nokia - CN/Hangzhou)">
    <w15:presenceInfo w15:providerId="AD" w15:userId="S-1-5-21-1593251271-2640304127-1825641215-18196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8E"/>
    <w:rsid w:val="000131F9"/>
    <w:rsid w:val="000133DF"/>
    <w:rsid w:val="0002133A"/>
    <w:rsid w:val="000354AA"/>
    <w:rsid w:val="0004689E"/>
    <w:rsid w:val="00046DB8"/>
    <w:rsid w:val="0005365C"/>
    <w:rsid w:val="0006072A"/>
    <w:rsid w:val="00063CC4"/>
    <w:rsid w:val="00066764"/>
    <w:rsid w:val="000667A2"/>
    <w:rsid w:val="00073748"/>
    <w:rsid w:val="00080A09"/>
    <w:rsid w:val="00093BD2"/>
    <w:rsid w:val="000967F2"/>
    <w:rsid w:val="00096922"/>
    <w:rsid w:val="00096A07"/>
    <w:rsid w:val="000A3D3C"/>
    <w:rsid w:val="000C1275"/>
    <w:rsid w:val="000C241F"/>
    <w:rsid w:val="000D0087"/>
    <w:rsid w:val="000D04D6"/>
    <w:rsid w:val="000D04E1"/>
    <w:rsid w:val="000D20DE"/>
    <w:rsid w:val="000D2A38"/>
    <w:rsid w:val="000D5358"/>
    <w:rsid w:val="000E7920"/>
    <w:rsid w:val="000F61CA"/>
    <w:rsid w:val="000F72D0"/>
    <w:rsid w:val="00102062"/>
    <w:rsid w:val="00105E1F"/>
    <w:rsid w:val="0012251B"/>
    <w:rsid w:val="00125C3D"/>
    <w:rsid w:val="001266DE"/>
    <w:rsid w:val="00130AF8"/>
    <w:rsid w:val="001356E9"/>
    <w:rsid w:val="0015083B"/>
    <w:rsid w:val="0015120C"/>
    <w:rsid w:val="001525A6"/>
    <w:rsid w:val="0015535C"/>
    <w:rsid w:val="0016204A"/>
    <w:rsid w:val="00164614"/>
    <w:rsid w:val="0016709D"/>
    <w:rsid w:val="0017072B"/>
    <w:rsid w:val="00170FFC"/>
    <w:rsid w:val="001713E2"/>
    <w:rsid w:val="001721BE"/>
    <w:rsid w:val="001722B3"/>
    <w:rsid w:val="00173BF1"/>
    <w:rsid w:val="001904E6"/>
    <w:rsid w:val="001A021B"/>
    <w:rsid w:val="001A2002"/>
    <w:rsid w:val="001A5540"/>
    <w:rsid w:val="001A77A0"/>
    <w:rsid w:val="001B3C86"/>
    <w:rsid w:val="001B7AC9"/>
    <w:rsid w:val="001C052A"/>
    <w:rsid w:val="001C0DFD"/>
    <w:rsid w:val="001C2A55"/>
    <w:rsid w:val="001C3737"/>
    <w:rsid w:val="001C5417"/>
    <w:rsid w:val="001C5CB9"/>
    <w:rsid w:val="001C7A7C"/>
    <w:rsid w:val="001D303C"/>
    <w:rsid w:val="001E6586"/>
    <w:rsid w:val="001F124E"/>
    <w:rsid w:val="001F5D14"/>
    <w:rsid w:val="00205DE6"/>
    <w:rsid w:val="0020635C"/>
    <w:rsid w:val="00206BA3"/>
    <w:rsid w:val="00210A8E"/>
    <w:rsid w:val="0021246B"/>
    <w:rsid w:val="00212F20"/>
    <w:rsid w:val="002236A3"/>
    <w:rsid w:val="00223BD3"/>
    <w:rsid w:val="0023399C"/>
    <w:rsid w:val="002411E3"/>
    <w:rsid w:val="00241431"/>
    <w:rsid w:val="0024559B"/>
    <w:rsid w:val="00251546"/>
    <w:rsid w:val="00252300"/>
    <w:rsid w:val="00253D95"/>
    <w:rsid w:val="00256094"/>
    <w:rsid w:val="0025779E"/>
    <w:rsid w:val="0027373D"/>
    <w:rsid w:val="00277B10"/>
    <w:rsid w:val="00294C4E"/>
    <w:rsid w:val="002A6E71"/>
    <w:rsid w:val="002B09AD"/>
    <w:rsid w:val="002B628B"/>
    <w:rsid w:val="002C318C"/>
    <w:rsid w:val="002D4358"/>
    <w:rsid w:val="002E01B6"/>
    <w:rsid w:val="00304BBE"/>
    <w:rsid w:val="003227F5"/>
    <w:rsid w:val="00330AD8"/>
    <w:rsid w:val="0034722B"/>
    <w:rsid w:val="003543BD"/>
    <w:rsid w:val="00356D72"/>
    <w:rsid w:val="00360F3D"/>
    <w:rsid w:val="00372B6D"/>
    <w:rsid w:val="00383D64"/>
    <w:rsid w:val="0039508E"/>
    <w:rsid w:val="00397188"/>
    <w:rsid w:val="00397679"/>
    <w:rsid w:val="003A53B0"/>
    <w:rsid w:val="003A689B"/>
    <w:rsid w:val="003A7780"/>
    <w:rsid w:val="003C0070"/>
    <w:rsid w:val="003D1A8C"/>
    <w:rsid w:val="003D21F9"/>
    <w:rsid w:val="003D50A4"/>
    <w:rsid w:val="003E2AA5"/>
    <w:rsid w:val="003E7B89"/>
    <w:rsid w:val="00403DDB"/>
    <w:rsid w:val="00407B90"/>
    <w:rsid w:val="004111FF"/>
    <w:rsid w:val="00411591"/>
    <w:rsid w:val="00411D40"/>
    <w:rsid w:val="00421561"/>
    <w:rsid w:val="0042374C"/>
    <w:rsid w:val="004328D3"/>
    <w:rsid w:val="00434D75"/>
    <w:rsid w:val="00435FCF"/>
    <w:rsid w:val="004633C2"/>
    <w:rsid w:val="0046550C"/>
    <w:rsid w:val="00467AE7"/>
    <w:rsid w:val="004734FA"/>
    <w:rsid w:val="0048162B"/>
    <w:rsid w:val="00481A6F"/>
    <w:rsid w:val="004873F4"/>
    <w:rsid w:val="004A438E"/>
    <w:rsid w:val="004B333D"/>
    <w:rsid w:val="004C7566"/>
    <w:rsid w:val="004E43A3"/>
    <w:rsid w:val="004E4841"/>
    <w:rsid w:val="004F14C5"/>
    <w:rsid w:val="004F48D6"/>
    <w:rsid w:val="00514044"/>
    <w:rsid w:val="005151E8"/>
    <w:rsid w:val="00526CDD"/>
    <w:rsid w:val="00543C09"/>
    <w:rsid w:val="00545DDC"/>
    <w:rsid w:val="00546348"/>
    <w:rsid w:val="00546BD6"/>
    <w:rsid w:val="00550949"/>
    <w:rsid w:val="00553ADF"/>
    <w:rsid w:val="00562BB7"/>
    <w:rsid w:val="00564743"/>
    <w:rsid w:val="00566E10"/>
    <w:rsid w:val="005A2A06"/>
    <w:rsid w:val="005A3A81"/>
    <w:rsid w:val="005A4598"/>
    <w:rsid w:val="005B5B72"/>
    <w:rsid w:val="005C1168"/>
    <w:rsid w:val="005E4523"/>
    <w:rsid w:val="005E7FAB"/>
    <w:rsid w:val="005F377E"/>
    <w:rsid w:val="00603734"/>
    <w:rsid w:val="00603E06"/>
    <w:rsid w:val="00613BB2"/>
    <w:rsid w:val="00623073"/>
    <w:rsid w:val="006239BE"/>
    <w:rsid w:val="006252D3"/>
    <w:rsid w:val="0063113A"/>
    <w:rsid w:val="0063571F"/>
    <w:rsid w:val="0064574A"/>
    <w:rsid w:val="006548DE"/>
    <w:rsid w:val="006650A9"/>
    <w:rsid w:val="00667DDD"/>
    <w:rsid w:val="00677513"/>
    <w:rsid w:val="00677FA8"/>
    <w:rsid w:val="00682E43"/>
    <w:rsid w:val="00692F41"/>
    <w:rsid w:val="00694AAB"/>
    <w:rsid w:val="00696DAA"/>
    <w:rsid w:val="006C0760"/>
    <w:rsid w:val="006C31C4"/>
    <w:rsid w:val="006C4DFF"/>
    <w:rsid w:val="006C59AF"/>
    <w:rsid w:val="006D60FD"/>
    <w:rsid w:val="006E7883"/>
    <w:rsid w:val="006F51B6"/>
    <w:rsid w:val="0070266B"/>
    <w:rsid w:val="00703590"/>
    <w:rsid w:val="0071000D"/>
    <w:rsid w:val="00711BE2"/>
    <w:rsid w:val="007261FF"/>
    <w:rsid w:val="00726451"/>
    <w:rsid w:val="00750D92"/>
    <w:rsid w:val="00752AA7"/>
    <w:rsid w:val="0078254F"/>
    <w:rsid w:val="00785EB5"/>
    <w:rsid w:val="00790831"/>
    <w:rsid w:val="00797AAC"/>
    <w:rsid w:val="00797FD3"/>
    <w:rsid w:val="007A31A8"/>
    <w:rsid w:val="007A5C5E"/>
    <w:rsid w:val="007A5F8E"/>
    <w:rsid w:val="007B7236"/>
    <w:rsid w:val="007C293B"/>
    <w:rsid w:val="007C3B45"/>
    <w:rsid w:val="007D0F92"/>
    <w:rsid w:val="007D4E7A"/>
    <w:rsid w:val="007D4FA3"/>
    <w:rsid w:val="007E0540"/>
    <w:rsid w:val="007E0686"/>
    <w:rsid w:val="007E7837"/>
    <w:rsid w:val="00800C27"/>
    <w:rsid w:val="008034FC"/>
    <w:rsid w:val="0080503B"/>
    <w:rsid w:val="008077B1"/>
    <w:rsid w:val="00807CF7"/>
    <w:rsid w:val="00820433"/>
    <w:rsid w:val="00820969"/>
    <w:rsid w:val="0083002F"/>
    <w:rsid w:val="00832D62"/>
    <w:rsid w:val="00841FBC"/>
    <w:rsid w:val="0084268D"/>
    <w:rsid w:val="00846494"/>
    <w:rsid w:val="0085173C"/>
    <w:rsid w:val="00853114"/>
    <w:rsid w:val="008603CA"/>
    <w:rsid w:val="00871460"/>
    <w:rsid w:val="00876C0F"/>
    <w:rsid w:val="00880E11"/>
    <w:rsid w:val="00881307"/>
    <w:rsid w:val="008A48B5"/>
    <w:rsid w:val="008A6CD6"/>
    <w:rsid w:val="008B03AB"/>
    <w:rsid w:val="008B0D1C"/>
    <w:rsid w:val="008B79E4"/>
    <w:rsid w:val="008C2850"/>
    <w:rsid w:val="008D45E4"/>
    <w:rsid w:val="008E34D0"/>
    <w:rsid w:val="00903A8F"/>
    <w:rsid w:val="00906C85"/>
    <w:rsid w:val="0090786C"/>
    <w:rsid w:val="0092091B"/>
    <w:rsid w:val="00921ED2"/>
    <w:rsid w:val="009339A8"/>
    <w:rsid w:val="009341F8"/>
    <w:rsid w:val="009411E7"/>
    <w:rsid w:val="00942B6B"/>
    <w:rsid w:val="00942FE9"/>
    <w:rsid w:val="00950A9D"/>
    <w:rsid w:val="009563AC"/>
    <w:rsid w:val="00956802"/>
    <w:rsid w:val="009617ED"/>
    <w:rsid w:val="00970A5D"/>
    <w:rsid w:val="00971EC5"/>
    <w:rsid w:val="00972D14"/>
    <w:rsid w:val="00976766"/>
    <w:rsid w:val="00995177"/>
    <w:rsid w:val="009B3AE8"/>
    <w:rsid w:val="009B7033"/>
    <w:rsid w:val="009E3D9A"/>
    <w:rsid w:val="009E6BB8"/>
    <w:rsid w:val="009E7B5B"/>
    <w:rsid w:val="009F167F"/>
    <w:rsid w:val="009F5F3E"/>
    <w:rsid w:val="009F64EB"/>
    <w:rsid w:val="00A03345"/>
    <w:rsid w:val="00A07219"/>
    <w:rsid w:val="00A11AF2"/>
    <w:rsid w:val="00A16B6A"/>
    <w:rsid w:val="00A2042B"/>
    <w:rsid w:val="00A21FC4"/>
    <w:rsid w:val="00A42BCA"/>
    <w:rsid w:val="00A43036"/>
    <w:rsid w:val="00A438D8"/>
    <w:rsid w:val="00A51A85"/>
    <w:rsid w:val="00A65574"/>
    <w:rsid w:val="00A713A3"/>
    <w:rsid w:val="00A73654"/>
    <w:rsid w:val="00A77F52"/>
    <w:rsid w:val="00A81E1F"/>
    <w:rsid w:val="00A828F9"/>
    <w:rsid w:val="00A8433A"/>
    <w:rsid w:val="00A84A68"/>
    <w:rsid w:val="00A90C4A"/>
    <w:rsid w:val="00A941A2"/>
    <w:rsid w:val="00A9727B"/>
    <w:rsid w:val="00A9779A"/>
    <w:rsid w:val="00AB0B76"/>
    <w:rsid w:val="00AB4B3B"/>
    <w:rsid w:val="00AC3380"/>
    <w:rsid w:val="00AD0BB5"/>
    <w:rsid w:val="00AE01A1"/>
    <w:rsid w:val="00AE30D0"/>
    <w:rsid w:val="00AF234F"/>
    <w:rsid w:val="00AF3F55"/>
    <w:rsid w:val="00AF7142"/>
    <w:rsid w:val="00B11834"/>
    <w:rsid w:val="00B14E61"/>
    <w:rsid w:val="00B16F34"/>
    <w:rsid w:val="00B3173C"/>
    <w:rsid w:val="00B34914"/>
    <w:rsid w:val="00B35BBB"/>
    <w:rsid w:val="00B431A4"/>
    <w:rsid w:val="00B62C07"/>
    <w:rsid w:val="00B70CC8"/>
    <w:rsid w:val="00B77695"/>
    <w:rsid w:val="00B7784F"/>
    <w:rsid w:val="00B81F9D"/>
    <w:rsid w:val="00B82F87"/>
    <w:rsid w:val="00B831B5"/>
    <w:rsid w:val="00B85297"/>
    <w:rsid w:val="00B936EE"/>
    <w:rsid w:val="00BA1571"/>
    <w:rsid w:val="00BA7A76"/>
    <w:rsid w:val="00BB0B12"/>
    <w:rsid w:val="00BB1B48"/>
    <w:rsid w:val="00BC1835"/>
    <w:rsid w:val="00BD241B"/>
    <w:rsid w:val="00BE7312"/>
    <w:rsid w:val="00BF0C69"/>
    <w:rsid w:val="00BF3021"/>
    <w:rsid w:val="00BF3648"/>
    <w:rsid w:val="00BF46FC"/>
    <w:rsid w:val="00BF4FEF"/>
    <w:rsid w:val="00BF59C3"/>
    <w:rsid w:val="00C03516"/>
    <w:rsid w:val="00C10034"/>
    <w:rsid w:val="00C14151"/>
    <w:rsid w:val="00C20B95"/>
    <w:rsid w:val="00C27B28"/>
    <w:rsid w:val="00C27D6F"/>
    <w:rsid w:val="00C3302D"/>
    <w:rsid w:val="00C35695"/>
    <w:rsid w:val="00C37744"/>
    <w:rsid w:val="00C43616"/>
    <w:rsid w:val="00C43A46"/>
    <w:rsid w:val="00C62A7C"/>
    <w:rsid w:val="00C63AFC"/>
    <w:rsid w:val="00C776D0"/>
    <w:rsid w:val="00C77A01"/>
    <w:rsid w:val="00C8040A"/>
    <w:rsid w:val="00C81A9A"/>
    <w:rsid w:val="00C84E78"/>
    <w:rsid w:val="00C936C7"/>
    <w:rsid w:val="00C94C10"/>
    <w:rsid w:val="00C96441"/>
    <w:rsid w:val="00CA1509"/>
    <w:rsid w:val="00CA24B2"/>
    <w:rsid w:val="00CA2699"/>
    <w:rsid w:val="00CB348D"/>
    <w:rsid w:val="00CE1658"/>
    <w:rsid w:val="00CE229A"/>
    <w:rsid w:val="00CF2ACE"/>
    <w:rsid w:val="00CF60AF"/>
    <w:rsid w:val="00CF7544"/>
    <w:rsid w:val="00D020FE"/>
    <w:rsid w:val="00D067D4"/>
    <w:rsid w:val="00D207BA"/>
    <w:rsid w:val="00D21EA6"/>
    <w:rsid w:val="00D25853"/>
    <w:rsid w:val="00D27D45"/>
    <w:rsid w:val="00D32F9F"/>
    <w:rsid w:val="00D342BB"/>
    <w:rsid w:val="00D342E1"/>
    <w:rsid w:val="00D445A5"/>
    <w:rsid w:val="00D54F2A"/>
    <w:rsid w:val="00D60205"/>
    <w:rsid w:val="00D61CC6"/>
    <w:rsid w:val="00D65AAF"/>
    <w:rsid w:val="00D72804"/>
    <w:rsid w:val="00D80BE1"/>
    <w:rsid w:val="00D87486"/>
    <w:rsid w:val="00D97B9A"/>
    <w:rsid w:val="00DA0084"/>
    <w:rsid w:val="00DA0BBE"/>
    <w:rsid w:val="00DB097E"/>
    <w:rsid w:val="00DB2E85"/>
    <w:rsid w:val="00DB515D"/>
    <w:rsid w:val="00DB586A"/>
    <w:rsid w:val="00DB665E"/>
    <w:rsid w:val="00DB75F9"/>
    <w:rsid w:val="00DC1205"/>
    <w:rsid w:val="00DC2FBF"/>
    <w:rsid w:val="00DD5ACD"/>
    <w:rsid w:val="00DE216A"/>
    <w:rsid w:val="00DE34CC"/>
    <w:rsid w:val="00DE453F"/>
    <w:rsid w:val="00DE7096"/>
    <w:rsid w:val="00DF4A98"/>
    <w:rsid w:val="00E0305D"/>
    <w:rsid w:val="00E1284F"/>
    <w:rsid w:val="00E1777A"/>
    <w:rsid w:val="00E214CF"/>
    <w:rsid w:val="00E3282E"/>
    <w:rsid w:val="00E42257"/>
    <w:rsid w:val="00E4295B"/>
    <w:rsid w:val="00E50962"/>
    <w:rsid w:val="00E5578A"/>
    <w:rsid w:val="00E62D69"/>
    <w:rsid w:val="00E66961"/>
    <w:rsid w:val="00E7365A"/>
    <w:rsid w:val="00E86EF3"/>
    <w:rsid w:val="00E90BC7"/>
    <w:rsid w:val="00E91A59"/>
    <w:rsid w:val="00E9434A"/>
    <w:rsid w:val="00E95BC5"/>
    <w:rsid w:val="00EA292D"/>
    <w:rsid w:val="00EB20B3"/>
    <w:rsid w:val="00EB227B"/>
    <w:rsid w:val="00EB2975"/>
    <w:rsid w:val="00EB5D53"/>
    <w:rsid w:val="00EB7E13"/>
    <w:rsid w:val="00EC2F46"/>
    <w:rsid w:val="00EC3093"/>
    <w:rsid w:val="00ED373F"/>
    <w:rsid w:val="00ED7119"/>
    <w:rsid w:val="00EE09DB"/>
    <w:rsid w:val="00EF09CF"/>
    <w:rsid w:val="00EF2EA6"/>
    <w:rsid w:val="00EF7606"/>
    <w:rsid w:val="00F05B53"/>
    <w:rsid w:val="00F113BE"/>
    <w:rsid w:val="00F13A7B"/>
    <w:rsid w:val="00F159A6"/>
    <w:rsid w:val="00F21DEB"/>
    <w:rsid w:val="00F3199E"/>
    <w:rsid w:val="00F4193C"/>
    <w:rsid w:val="00F5115D"/>
    <w:rsid w:val="00F53305"/>
    <w:rsid w:val="00F715E5"/>
    <w:rsid w:val="00F741E8"/>
    <w:rsid w:val="00F81E3A"/>
    <w:rsid w:val="00F823C0"/>
    <w:rsid w:val="00F9342C"/>
    <w:rsid w:val="00F94803"/>
    <w:rsid w:val="00F974EF"/>
    <w:rsid w:val="00FA1311"/>
    <w:rsid w:val="00FB21ED"/>
    <w:rsid w:val="00FC073D"/>
    <w:rsid w:val="00FD6BD2"/>
    <w:rsid w:val="00FE3645"/>
    <w:rsid w:val="00FE40D6"/>
    <w:rsid w:val="00FE4A09"/>
    <w:rsid w:val="00FE5995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561A"/>
  <w15:chartTrackingRefBased/>
  <w15:docId w15:val="{0D8BA868-314D-47A0-BC4F-7B3B277D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2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328D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4328D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4328D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70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qFormat/>
    <w:rsid w:val="00970A5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B21ED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B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B48"/>
    <w:rPr>
      <w:sz w:val="18"/>
      <w:szCs w:val="18"/>
    </w:rPr>
  </w:style>
  <w:style w:type="numbering" w:customStyle="1" w:styleId="2">
    <w:name w:val="已导入的样式“2”"/>
    <w:rsid w:val="00277B10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38800-6878-4EF9-8142-DACF9DFF5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</dc:creator>
  <cp:keywords/>
  <dc:description/>
  <cp:lastModifiedBy>Zhang, Wenhu (Nokia - CN/Hangzhou)</cp:lastModifiedBy>
  <cp:revision>581</cp:revision>
  <dcterms:created xsi:type="dcterms:W3CDTF">2017-04-23T00:21:00Z</dcterms:created>
  <dcterms:modified xsi:type="dcterms:W3CDTF">2017-07-31T13:26:00Z</dcterms:modified>
</cp:coreProperties>
</file>