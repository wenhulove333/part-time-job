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51B" w:rsidRDefault="004328D3" w:rsidP="00C03516">
      <w:pPr>
        <w:jc w:val="center"/>
        <w:rPr>
          <w:rStyle w:val="BookTitle"/>
          <w:b w:val="0"/>
          <w:i w:val="0"/>
          <w:sz w:val="48"/>
          <w:szCs w:val="48"/>
        </w:rPr>
      </w:pPr>
      <w:r w:rsidRPr="00C03516">
        <w:rPr>
          <w:rStyle w:val="BookTitle"/>
          <w:rFonts w:hint="eastAsia"/>
          <w:b w:val="0"/>
          <w:i w:val="0"/>
          <w:sz w:val="48"/>
          <w:szCs w:val="48"/>
        </w:rPr>
        <w:t>因卓教育答题卡生成和识别方案</w:t>
      </w: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jc w:val="center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F113BE" w:rsidRDefault="00F113BE" w:rsidP="007D0F92">
      <w:pPr>
        <w:rPr>
          <w:rStyle w:val="BookTitle"/>
          <w:b w:val="0"/>
          <w:i w:val="0"/>
          <w:sz w:val="48"/>
          <w:szCs w:val="48"/>
        </w:rPr>
      </w:pPr>
    </w:p>
    <w:p w:rsidR="000D04D6" w:rsidRDefault="0085173C" w:rsidP="000D04D6">
      <w:pPr>
        <w:jc w:val="center"/>
        <w:rPr>
          <w:rStyle w:val="BookTitle"/>
          <w:b w:val="0"/>
          <w:i w:val="0"/>
          <w:sz w:val="48"/>
          <w:szCs w:val="48"/>
        </w:rPr>
      </w:pPr>
      <w:r>
        <w:rPr>
          <w:rStyle w:val="BookTitle"/>
          <w:rFonts w:hint="eastAsia"/>
          <w:b w:val="0"/>
          <w:i w:val="0"/>
          <w:sz w:val="48"/>
          <w:szCs w:val="48"/>
        </w:rPr>
        <w:t>作者</w:t>
      </w:r>
      <w:r>
        <w:rPr>
          <w:rStyle w:val="BookTitle"/>
          <w:b w:val="0"/>
          <w:i w:val="0"/>
          <w:sz w:val="48"/>
          <w:szCs w:val="48"/>
        </w:rPr>
        <w:t xml:space="preserve">: </w:t>
      </w:r>
      <w:r>
        <w:rPr>
          <w:rStyle w:val="BookTitle"/>
          <w:rFonts w:hint="eastAsia"/>
          <w:b w:val="0"/>
          <w:i w:val="0"/>
          <w:sz w:val="48"/>
          <w:szCs w:val="48"/>
        </w:rPr>
        <w:t>张文虎</w:t>
      </w:r>
    </w:p>
    <w:p w:rsidR="00A438D8" w:rsidRDefault="00A438D8" w:rsidP="00A438D8">
      <w:pPr>
        <w:widowControl/>
        <w:jc w:val="left"/>
        <w:rPr>
          <w:rStyle w:val="BookTitle"/>
          <w:b w:val="0"/>
          <w:i w:val="0"/>
          <w:sz w:val="48"/>
          <w:szCs w:val="48"/>
        </w:rPr>
      </w:pPr>
    </w:p>
    <w:p w:rsidR="00C03516" w:rsidRDefault="00C03516" w:rsidP="00C03516">
      <w:pPr>
        <w:pStyle w:val="Heading1"/>
        <w:rPr>
          <w:rStyle w:val="BookTitle"/>
          <w:b/>
          <w:i w:val="0"/>
          <w:sz w:val="48"/>
          <w:szCs w:val="48"/>
        </w:rPr>
      </w:pPr>
      <w:r>
        <w:rPr>
          <w:rStyle w:val="BookTitle"/>
          <w:rFonts w:hint="eastAsia"/>
          <w:b/>
          <w:i w:val="0"/>
          <w:sz w:val="48"/>
          <w:szCs w:val="48"/>
        </w:rPr>
        <w:lastRenderedPageBreak/>
        <w:t>答题卡</w:t>
      </w:r>
      <w:r>
        <w:rPr>
          <w:rStyle w:val="BookTitle"/>
          <w:b/>
          <w:i w:val="0"/>
          <w:sz w:val="48"/>
          <w:szCs w:val="48"/>
        </w:rPr>
        <w:t>生成</w:t>
      </w:r>
    </w:p>
    <w:p w:rsidR="00970A5D" w:rsidRPr="00970A5D" w:rsidRDefault="00970A5D" w:rsidP="00970A5D">
      <w:pPr>
        <w:pStyle w:val="Heading2"/>
      </w:pPr>
      <w:r w:rsidRPr="00970A5D">
        <w:rPr>
          <w:rFonts w:hint="eastAsia"/>
        </w:rPr>
        <w:t>答题卡</w:t>
      </w:r>
      <w:r w:rsidR="00256094">
        <w:t>信息</w:t>
      </w:r>
    </w:p>
    <w:p w:rsidR="00D25853" w:rsidRDefault="00D25853" w:rsidP="00C03516">
      <w:r w:rsidRPr="00970A5D">
        <w:rPr>
          <w:rFonts w:hint="eastAsia"/>
          <w:b/>
        </w:rPr>
        <w:t>答题卡</w:t>
      </w:r>
      <w:r w:rsidRPr="00970A5D">
        <w:rPr>
          <w:b/>
        </w:rPr>
        <w:t>默认大小</w:t>
      </w:r>
      <w:r>
        <w:t>：A4</w:t>
      </w:r>
      <w:r w:rsidR="00EB20B3">
        <w:rPr>
          <w:rFonts w:hint="eastAsia"/>
        </w:rPr>
        <w:t>横向</w:t>
      </w:r>
      <w:r w:rsidR="00853114">
        <w:rPr>
          <w:rFonts w:hint="eastAsia"/>
        </w:rPr>
        <w:t>，</w:t>
      </w:r>
      <w:r w:rsidR="00853114">
        <w:t>用户可手动调整</w:t>
      </w:r>
    </w:p>
    <w:p w:rsidR="00EB20B3" w:rsidRDefault="00970A5D" w:rsidP="00C03516">
      <w:pPr>
        <w:rPr>
          <w:b/>
        </w:rPr>
      </w:pPr>
      <w:r w:rsidRPr="00970A5D">
        <w:rPr>
          <w:rFonts w:hint="eastAsia"/>
          <w:b/>
        </w:rPr>
        <w:t>答题</w:t>
      </w:r>
      <w:r w:rsidRPr="00970A5D">
        <w:rPr>
          <w:b/>
        </w:rPr>
        <w:t>卡组成元素：</w:t>
      </w:r>
    </w:p>
    <w:p w:rsidR="00D97B9A" w:rsidRPr="002236A3" w:rsidRDefault="002236A3" w:rsidP="002236A3">
      <w:pPr>
        <w:pStyle w:val="ListParagraph"/>
        <w:numPr>
          <w:ilvl w:val="0"/>
          <w:numId w:val="1"/>
        </w:numPr>
        <w:ind w:firstLineChars="0"/>
      </w:pPr>
      <w:r w:rsidRPr="002236A3">
        <w:rPr>
          <w:rFonts w:hint="eastAsia"/>
        </w:rPr>
        <w:t>答题卡</w:t>
      </w:r>
      <w:r>
        <w:rPr>
          <w:rFonts w:hint="eastAsia"/>
        </w:rPr>
        <w:t>标题</w:t>
      </w:r>
      <w:r w:rsidR="00F715E5">
        <w:rPr>
          <w:rFonts w:hint="eastAsia"/>
        </w:rPr>
        <w:t>，比如</w:t>
      </w:r>
      <w:r w:rsidR="00F715E5">
        <w:t>：</w:t>
      </w:r>
      <w:r>
        <w:rPr>
          <w:rFonts w:hint="eastAsia"/>
        </w:rPr>
        <w:t>xxx答题纸</w:t>
      </w:r>
    </w:p>
    <w:p w:rsidR="00970A5D" w:rsidRDefault="00970A5D" w:rsidP="00970A5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答题卡</w:t>
      </w:r>
      <w:r>
        <w:t>头</w:t>
      </w:r>
    </w:p>
    <w:p w:rsidR="006C0760" w:rsidRDefault="00096922" w:rsidP="00096922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C5FA156" wp14:editId="2A58A288">
            <wp:extent cx="4705350" cy="2886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60" w:rsidRDefault="00F53305" w:rsidP="006C076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选择题</w:t>
      </w:r>
    </w:p>
    <w:p w:rsidR="00CA2699" w:rsidRDefault="00AE30D0" w:rsidP="00CA2699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703646DD" wp14:editId="6977A2D8">
            <wp:extent cx="5274310" cy="701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305" w:rsidRDefault="00F53305" w:rsidP="0015120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主观题</w:t>
      </w:r>
    </w:p>
    <w:p w:rsidR="00210A8E" w:rsidRDefault="00210A8E" w:rsidP="00210A8E">
      <w:pPr>
        <w:pStyle w:val="ListParagraph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EB6A44C" wp14:editId="4BE57469">
            <wp:extent cx="5274310" cy="29438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D69" w:rsidRDefault="000F72D0" w:rsidP="00E62D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答题纸</w:t>
      </w:r>
      <w:r>
        <w:t>位置标志符</w:t>
      </w:r>
      <w:r w:rsidR="00703590">
        <w:rPr>
          <w:rFonts w:hint="eastAsia"/>
        </w:rPr>
        <w:t>，</w:t>
      </w:r>
      <w:r w:rsidR="00703590">
        <w:t>四个角落的三角形</w:t>
      </w:r>
    </w:p>
    <w:p w:rsidR="00E50962" w:rsidRDefault="00E50962" w:rsidP="00E50962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2AEFBB10" wp14:editId="4E45BAD1">
            <wp:extent cx="5274310" cy="3703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D0" w:rsidRDefault="000F72D0" w:rsidP="000F72D0">
      <w:pPr>
        <w:pStyle w:val="ListParagraph"/>
        <w:ind w:left="420" w:firstLineChars="0" w:firstLine="0"/>
      </w:pPr>
    </w:p>
    <w:p w:rsidR="00B3173C" w:rsidRDefault="00F823C0" w:rsidP="00B3173C">
      <w:pPr>
        <w:pStyle w:val="Heading2"/>
      </w:pPr>
      <w:r>
        <w:rPr>
          <w:rFonts w:hint="eastAsia"/>
        </w:rPr>
        <w:t>答题卡</w:t>
      </w:r>
      <w:r>
        <w:t>各组成元素的生成</w:t>
      </w:r>
    </w:p>
    <w:p w:rsidR="0071000D" w:rsidRDefault="0071000D" w:rsidP="008603CA">
      <w:pPr>
        <w:rPr>
          <w:b/>
          <w:sz w:val="24"/>
        </w:rPr>
      </w:pPr>
      <w:r w:rsidRPr="0071000D">
        <w:rPr>
          <w:rFonts w:hint="eastAsia"/>
          <w:b/>
          <w:sz w:val="24"/>
        </w:rPr>
        <w:t>注意</w:t>
      </w:r>
      <w:r w:rsidRPr="0071000D">
        <w:rPr>
          <w:b/>
          <w:sz w:val="24"/>
        </w:rPr>
        <w:t>：</w:t>
      </w:r>
    </w:p>
    <w:p w:rsidR="008603CA" w:rsidRDefault="008603CA" w:rsidP="00DA0BB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下面所有</w:t>
      </w:r>
      <w:r>
        <w:t>组成元素</w:t>
      </w:r>
      <w:r w:rsidR="00566E10">
        <w:rPr>
          <w:rFonts w:hint="eastAsia"/>
        </w:rPr>
        <w:t>（</w:t>
      </w:r>
      <w:r w:rsidR="00566E10" w:rsidRPr="00DA0BBE">
        <w:rPr>
          <w:rFonts w:hint="eastAsia"/>
          <w:b/>
        </w:rPr>
        <w:t>除了</w:t>
      </w:r>
      <w:r w:rsidR="00566E10" w:rsidRPr="00DA0BBE">
        <w:rPr>
          <w:b/>
        </w:rPr>
        <w:t>答题纸位置标识符</w:t>
      </w:r>
      <w:r w:rsidR="00566E10">
        <w:rPr>
          <w:rFonts w:hint="eastAsia"/>
        </w:rPr>
        <w:t>）</w:t>
      </w:r>
      <w:r w:rsidR="0078254F">
        <w:rPr>
          <w:rFonts w:hint="eastAsia"/>
        </w:rPr>
        <w:t>在生成</w:t>
      </w:r>
      <w:r w:rsidR="0078254F">
        <w:t>答题卡的时候</w:t>
      </w:r>
      <w:r w:rsidR="007C3B45">
        <w:rPr>
          <w:rFonts w:hint="eastAsia"/>
        </w:rPr>
        <w:t>都需要</w:t>
      </w:r>
      <w:r w:rsidR="007C3B45">
        <w:t>记录</w:t>
      </w:r>
      <w:r w:rsidRPr="00DA0BBE">
        <w:rPr>
          <w:rFonts w:hint="eastAsia"/>
          <w:color w:val="FF0000"/>
        </w:rPr>
        <w:t>答题纸</w:t>
      </w:r>
      <w:r w:rsidRPr="00DA0BBE">
        <w:rPr>
          <w:color w:val="FF0000"/>
        </w:rPr>
        <w:t>位置标识符所界定的范围内的相对位置</w:t>
      </w:r>
      <w:r>
        <w:t>(</w:t>
      </w:r>
      <w:r>
        <w:rPr>
          <w:rFonts w:hint="eastAsia"/>
        </w:rPr>
        <w:t>起始位置, 宽度</w:t>
      </w:r>
      <w:r>
        <w:t>，</w:t>
      </w:r>
      <w:r>
        <w:rPr>
          <w:rFonts w:hint="eastAsia"/>
        </w:rPr>
        <w:t xml:space="preserve"> 高度</w:t>
      </w:r>
      <w:r>
        <w:t>)</w:t>
      </w:r>
      <w:r w:rsidR="001A2002">
        <w:rPr>
          <w:rFonts w:hint="eastAsia"/>
        </w:rPr>
        <w:t>，</w:t>
      </w:r>
      <w:r w:rsidR="001A2002">
        <w:t>并且需要在使用者调整每个元素位置的时候，实时更新位置信息</w:t>
      </w:r>
      <w:r>
        <w:rPr>
          <w:rFonts w:hint="eastAsia"/>
        </w:rPr>
        <w:t>，</w:t>
      </w:r>
      <w:r>
        <w:t>这里的信息</w:t>
      </w:r>
      <w:r>
        <w:rPr>
          <w:rFonts w:hint="eastAsia"/>
        </w:rPr>
        <w:t>位置</w:t>
      </w:r>
      <w:r>
        <w:t>需要</w:t>
      </w:r>
      <w:r>
        <w:rPr>
          <w:rFonts w:hint="eastAsia"/>
        </w:rPr>
        <w:t>以</w:t>
      </w:r>
      <w:r>
        <w:t>百分比的形式记录，例如</w:t>
      </w:r>
      <w:r>
        <w:rPr>
          <w:rFonts w:hint="eastAsia"/>
        </w:rPr>
        <w:t>(</w:t>
      </w:r>
      <w:r>
        <w:t>(2.22, 3.68), 30.3, 20.0345</w:t>
      </w:r>
      <w:r>
        <w:rPr>
          <w:rFonts w:hint="eastAsia"/>
        </w:rPr>
        <w:t>)。为了</w:t>
      </w:r>
      <w:r>
        <w:t>把误差限定在</w:t>
      </w:r>
      <w:r>
        <w:rPr>
          <w:rFonts w:hint="eastAsia"/>
        </w:rPr>
        <w:t>1一个</w:t>
      </w:r>
      <w:r>
        <w:t>像素之内，这里小数点后精确到第四位，比如</w:t>
      </w:r>
      <w:r>
        <w:rPr>
          <w:rFonts w:hint="eastAsia"/>
        </w:rPr>
        <w:t>2,5678。</w:t>
      </w:r>
      <w:r w:rsidR="000967F2" w:rsidRPr="00DA0BBE">
        <w:rPr>
          <w:rFonts w:hint="eastAsia"/>
          <w:b/>
        </w:rPr>
        <w:t>位置信息</w:t>
      </w:r>
      <w:r w:rsidR="000967F2" w:rsidRPr="00DA0BBE">
        <w:rPr>
          <w:color w:val="FF0000"/>
        </w:rPr>
        <w:t>用于答题卡在编辑器的</w:t>
      </w:r>
      <w:r w:rsidR="000967F2" w:rsidRPr="00DA0BBE">
        <w:rPr>
          <w:rFonts w:hint="eastAsia"/>
          <w:color w:val="FF0000"/>
        </w:rPr>
        <w:t>恢复</w:t>
      </w:r>
      <w:r w:rsidR="000967F2" w:rsidRPr="00DA0BBE">
        <w:rPr>
          <w:color w:val="FF0000"/>
        </w:rPr>
        <w:t>和</w:t>
      </w:r>
      <w:r w:rsidR="000967F2" w:rsidRPr="00DA0BBE">
        <w:rPr>
          <w:rFonts w:hint="eastAsia"/>
          <w:color w:val="FF0000"/>
        </w:rPr>
        <w:t>后续</w:t>
      </w:r>
      <w:r w:rsidR="000967F2" w:rsidRPr="00DA0BBE">
        <w:rPr>
          <w:color w:val="FF0000"/>
        </w:rPr>
        <w:t>答题卡的识别</w:t>
      </w:r>
      <w:r w:rsidR="000967F2">
        <w:t>。</w:t>
      </w:r>
    </w:p>
    <w:p w:rsidR="0071000D" w:rsidRPr="008603CA" w:rsidRDefault="009411E7" w:rsidP="00DA0BBE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所有</w:t>
      </w:r>
      <w:r>
        <w:t>带有</w:t>
      </w:r>
      <w:r>
        <w:rPr>
          <w:rFonts w:hint="eastAsia"/>
        </w:rPr>
        <w:t>题号信息的</w:t>
      </w:r>
      <w:r>
        <w:t>元素，</w:t>
      </w:r>
      <w:r>
        <w:rPr>
          <w:rFonts w:hint="eastAsia"/>
        </w:rPr>
        <w:t>题号</w:t>
      </w:r>
      <w:r>
        <w:t>信息要和答题纸</w:t>
      </w:r>
      <w:r>
        <w:rPr>
          <w:rFonts w:hint="eastAsia"/>
        </w:rPr>
        <w:t>位置</w:t>
      </w:r>
      <w:r>
        <w:t>信息绑定在一起。</w:t>
      </w:r>
    </w:p>
    <w:p w:rsidR="008B79E4" w:rsidRDefault="007B7236" w:rsidP="00FB21ED">
      <w:pPr>
        <w:pStyle w:val="Heading3"/>
      </w:pPr>
      <w:r>
        <w:rPr>
          <w:rFonts w:hint="eastAsia"/>
        </w:rPr>
        <w:t>答题卡</w:t>
      </w:r>
      <w:r>
        <w:t>标题</w:t>
      </w:r>
    </w:p>
    <w:p w:rsidR="00623073" w:rsidRDefault="0015535C" w:rsidP="007B7236">
      <w:r>
        <w:rPr>
          <w:rFonts w:hint="eastAsia"/>
        </w:rPr>
        <w:t>答题卡</w:t>
      </w:r>
      <w:r>
        <w:t>标题</w:t>
      </w:r>
      <w:r w:rsidR="00623073">
        <w:t>在</w:t>
      </w:r>
      <w:r w:rsidR="00623073">
        <w:rPr>
          <w:rFonts w:hint="eastAsia"/>
        </w:rPr>
        <w:t>答题卡</w:t>
      </w:r>
      <w:r w:rsidR="00623073">
        <w:t>生成页面</w:t>
      </w:r>
      <w:r>
        <w:rPr>
          <w:rFonts w:hint="eastAsia"/>
        </w:rPr>
        <w:t>默认</w:t>
      </w:r>
      <w:r w:rsidR="00B16F34">
        <w:t>填写为所选择试卷的名字</w:t>
      </w:r>
      <w:r w:rsidR="00B16F34">
        <w:rPr>
          <w:rFonts w:hint="eastAsia"/>
        </w:rPr>
        <w:t>。</w:t>
      </w:r>
    </w:p>
    <w:p w:rsidR="004E43A3" w:rsidRDefault="001C7A7C" w:rsidP="007B7236">
      <w:r>
        <w:rPr>
          <w:rFonts w:hint="eastAsia"/>
        </w:rPr>
        <w:t>用户</w:t>
      </w:r>
      <w:r w:rsidR="002411E3">
        <w:t>可以</w:t>
      </w:r>
      <w:r w:rsidR="009B3AE8">
        <w:rPr>
          <w:rFonts w:hint="eastAsia"/>
        </w:rPr>
        <w:t>根据</w:t>
      </w:r>
      <w:r w:rsidR="009B3AE8">
        <w:t>实际需要</w:t>
      </w:r>
      <w:r w:rsidR="002411E3">
        <w:t>在答题卡生成页面进行编辑</w:t>
      </w:r>
      <w:r w:rsidR="00FE40D6">
        <w:rPr>
          <w:rFonts w:hint="eastAsia"/>
        </w:rPr>
        <w:t>（字体类型</w:t>
      </w:r>
      <w:r w:rsidR="00FE40D6">
        <w:t>、字体大小</w:t>
      </w:r>
      <w:r w:rsidR="00FE40D6">
        <w:rPr>
          <w:rFonts w:hint="eastAsia"/>
        </w:rPr>
        <w:t>）</w:t>
      </w:r>
      <w:r w:rsidR="002411E3">
        <w:t>。</w:t>
      </w:r>
    </w:p>
    <w:p w:rsidR="00FE40D6" w:rsidRDefault="00C27B28" w:rsidP="00FB21ED">
      <w:pPr>
        <w:pStyle w:val="Heading3"/>
      </w:pPr>
      <w:r>
        <w:rPr>
          <w:rFonts w:hint="eastAsia"/>
        </w:rPr>
        <w:t>答题卡</w:t>
      </w:r>
      <w:r>
        <w:t>头</w:t>
      </w:r>
    </w:p>
    <w:p w:rsidR="00A65574" w:rsidRPr="00A65574" w:rsidRDefault="00A65574" w:rsidP="00A65574">
      <w:r>
        <w:rPr>
          <w:rFonts w:hint="eastAsia"/>
        </w:rPr>
        <w:t>答题卡头在</w:t>
      </w:r>
      <w:r>
        <w:t>答题卡生成页面</w:t>
      </w:r>
      <w:r>
        <w:rPr>
          <w:rFonts w:hint="eastAsia"/>
        </w:rPr>
        <w:t>会</w:t>
      </w:r>
      <w:r>
        <w:t>自动生成。</w:t>
      </w:r>
    </w:p>
    <w:p w:rsidR="00C27B28" w:rsidRDefault="00726451" w:rsidP="00C27B28">
      <w:r>
        <w:rPr>
          <w:rFonts w:hint="eastAsia"/>
        </w:rPr>
        <w:t>答题</w:t>
      </w:r>
      <w:r>
        <w:t>卡头包含两部分</w:t>
      </w:r>
      <w:r w:rsidR="00C94C10">
        <w:rPr>
          <w:rFonts w:hint="eastAsia"/>
        </w:rPr>
        <w:t>：</w:t>
      </w:r>
      <w:r w:rsidR="006548DE">
        <w:rPr>
          <w:rFonts w:hint="eastAsia"/>
        </w:rPr>
        <w:t>姓名、</w:t>
      </w:r>
      <w:r w:rsidR="006548DE">
        <w:t>班级</w:t>
      </w:r>
      <w:r w:rsidR="006548DE">
        <w:rPr>
          <w:rFonts w:hint="eastAsia"/>
        </w:rPr>
        <w:t>、注意</w:t>
      </w:r>
      <w:r w:rsidR="006548DE">
        <w:t>事项</w:t>
      </w:r>
      <w:r w:rsidR="001B3C86">
        <w:rPr>
          <w:rFonts w:hint="eastAsia"/>
        </w:rPr>
        <w:t>、条形码</w:t>
      </w:r>
      <w:r w:rsidR="00105E1F">
        <w:rPr>
          <w:rFonts w:hint="eastAsia"/>
        </w:rPr>
        <w:t>区域</w:t>
      </w:r>
      <w:r w:rsidR="001B3C86">
        <w:rPr>
          <w:rFonts w:hint="eastAsia"/>
        </w:rPr>
        <w:t>和</w:t>
      </w:r>
      <w:r w:rsidR="001B3C86">
        <w:t>二维码</w:t>
      </w:r>
    </w:p>
    <w:p w:rsidR="00B34914" w:rsidRDefault="00B34914" w:rsidP="00B3491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姓名、</w:t>
      </w:r>
      <w:r>
        <w:t>班级</w:t>
      </w:r>
      <w:r>
        <w:rPr>
          <w:rFonts w:hint="eastAsia"/>
        </w:rPr>
        <w:t>、注意</w:t>
      </w:r>
      <w:r>
        <w:t>事项</w:t>
      </w:r>
      <w:r>
        <w:rPr>
          <w:rFonts w:hint="eastAsia"/>
        </w:rPr>
        <w:t>，</w:t>
      </w:r>
      <w:r>
        <w:t>根据答题卡编辑器的</w:t>
      </w:r>
      <w:r>
        <w:rPr>
          <w:rFonts w:hint="eastAsia"/>
        </w:rPr>
        <w:t>设置</w:t>
      </w:r>
      <w:r w:rsidR="00B81F9D">
        <w:rPr>
          <w:rFonts w:hint="eastAsia"/>
        </w:rPr>
        <w:t>（注意</w:t>
      </w:r>
      <w:r w:rsidR="00B81F9D">
        <w:t>事项内容</w:t>
      </w:r>
      <w:r w:rsidR="00B81F9D">
        <w:rPr>
          <w:rFonts w:hint="eastAsia"/>
        </w:rPr>
        <w:t>）</w:t>
      </w:r>
      <w:r>
        <w:t>自动生成</w:t>
      </w:r>
    </w:p>
    <w:p w:rsidR="001C7A7C" w:rsidRDefault="00E91A59" w:rsidP="001C7A7C">
      <w:pPr>
        <w:pStyle w:val="ListParagraph"/>
        <w:ind w:left="420" w:firstLineChars="0" w:firstLine="0"/>
      </w:pPr>
      <w:r>
        <w:t>。</w:t>
      </w:r>
    </w:p>
    <w:p w:rsidR="0023399C" w:rsidRDefault="0042374C" w:rsidP="00A73654">
      <w:pPr>
        <w:pStyle w:val="ListParagraph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ACA89D3" wp14:editId="7303A56F">
            <wp:extent cx="2571750" cy="2219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B1" w:rsidRDefault="008077B1" w:rsidP="008077B1">
      <w:pPr>
        <w:pStyle w:val="ListParagraph"/>
        <w:ind w:left="420" w:firstLineChars="0" w:firstLine="0"/>
      </w:pPr>
    </w:p>
    <w:p w:rsidR="00FC073D" w:rsidRDefault="007A5F8E" w:rsidP="00A828F9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条形码</w:t>
      </w:r>
      <w:r>
        <w:t>区域</w:t>
      </w:r>
    </w:p>
    <w:p w:rsidR="00603E06" w:rsidRDefault="000D20DE" w:rsidP="00603E06">
      <w:pPr>
        <w:pStyle w:val="ListParagraph"/>
        <w:ind w:left="420" w:firstLineChars="0" w:firstLine="0"/>
      </w:pPr>
      <w:r>
        <w:rPr>
          <w:rFonts w:hint="eastAsia"/>
        </w:rPr>
        <w:t>考生需要</w:t>
      </w:r>
      <w:r>
        <w:t>把</w:t>
      </w:r>
      <w:r>
        <w:rPr>
          <w:rFonts w:hint="eastAsia"/>
        </w:rPr>
        <w:t>带有</w:t>
      </w:r>
      <w:r>
        <w:t>自己考号信息的条形码</w:t>
      </w:r>
      <w:r>
        <w:rPr>
          <w:rFonts w:hint="eastAsia"/>
        </w:rPr>
        <w:t>粘贴</w:t>
      </w:r>
      <w:r>
        <w:t>在这里</w:t>
      </w:r>
      <w:r w:rsidR="006252D3">
        <w:t>。</w:t>
      </w:r>
    </w:p>
    <w:p w:rsidR="00FC073D" w:rsidRDefault="00080A09" w:rsidP="00A73654">
      <w:pPr>
        <w:jc w:val="center"/>
      </w:pPr>
      <w:r>
        <w:rPr>
          <w:noProof/>
        </w:rPr>
        <w:drawing>
          <wp:inline distT="0" distB="0" distL="0" distR="0" wp14:anchorId="30CB6D7F" wp14:editId="14C4A9B5">
            <wp:extent cx="2590800" cy="981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02D" w:rsidRDefault="00C3302D" w:rsidP="00C3302D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二维码</w:t>
      </w:r>
    </w:p>
    <w:p w:rsidR="00C3302D" w:rsidRDefault="00C3302D" w:rsidP="00C3302D">
      <w:pPr>
        <w:pStyle w:val="ListParagraph"/>
        <w:ind w:left="420" w:firstLineChars="0" w:firstLine="0"/>
      </w:pPr>
      <w:r>
        <w:rPr>
          <w:rFonts w:hint="eastAsia"/>
        </w:rPr>
        <w:t>用于</w:t>
      </w:r>
      <w:r>
        <w:t>在阅卷的时候</w:t>
      </w:r>
      <w:r>
        <w:rPr>
          <w:rFonts w:hint="eastAsia"/>
        </w:rPr>
        <w:t>关联</w:t>
      </w:r>
      <w:r>
        <w:t>答题卡</w:t>
      </w:r>
      <w:r>
        <w:rPr>
          <w:rFonts w:hint="eastAsia"/>
        </w:rPr>
        <w:t>到</w:t>
      </w:r>
      <w:r>
        <w:t>对应的试卷</w:t>
      </w:r>
    </w:p>
    <w:p w:rsidR="00F4193C" w:rsidRDefault="00F4193C" w:rsidP="00F4193C">
      <w:pPr>
        <w:pStyle w:val="ListParagraph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2E323FA8" wp14:editId="7A96F02A">
            <wp:extent cx="1847850" cy="2209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73D" w:rsidRDefault="00956802" w:rsidP="00956802">
      <w:pPr>
        <w:pStyle w:val="Heading3"/>
      </w:pPr>
      <w:r>
        <w:rPr>
          <w:rFonts w:hint="eastAsia"/>
        </w:rPr>
        <w:lastRenderedPageBreak/>
        <w:t>选择题</w:t>
      </w:r>
    </w:p>
    <w:p w:rsidR="00956802" w:rsidRDefault="00785EB5" w:rsidP="00956802">
      <w:r>
        <w:rPr>
          <w:rFonts w:hint="eastAsia"/>
        </w:rPr>
        <w:t>选择</w:t>
      </w:r>
      <w:r>
        <w:t>题</w:t>
      </w:r>
      <w:r w:rsidR="00411D40">
        <w:rPr>
          <w:rFonts w:hint="eastAsia"/>
        </w:rPr>
        <w:t>包括</w:t>
      </w:r>
      <w:r w:rsidR="00411D40" w:rsidRPr="0005365C">
        <w:rPr>
          <w:b/>
        </w:rPr>
        <w:t>选择题题号</w:t>
      </w:r>
      <w:r w:rsidR="00411D40">
        <w:t>和</w:t>
      </w:r>
      <w:r w:rsidR="00411D40" w:rsidRPr="0005365C">
        <w:rPr>
          <w:b/>
        </w:rPr>
        <w:t>选择项</w:t>
      </w:r>
      <w:r w:rsidR="00411D40">
        <w:t>。</w:t>
      </w:r>
    </w:p>
    <w:p w:rsidR="00411D40" w:rsidRDefault="0083002F" w:rsidP="00956802">
      <w:r>
        <w:rPr>
          <w:rFonts w:hint="eastAsia"/>
        </w:rPr>
        <w:t>选择题</w:t>
      </w:r>
      <w:r>
        <w:t>题号是文本，用户可以编辑。选择项</w:t>
      </w:r>
      <w:r>
        <w:rPr>
          <w:rFonts w:hint="eastAsia"/>
        </w:rPr>
        <w:t>是</w:t>
      </w:r>
      <w:r>
        <w:t>图片资源。</w:t>
      </w:r>
    </w:p>
    <w:p w:rsidR="008B03AB" w:rsidRDefault="008B03AB" w:rsidP="00956802">
      <w:r>
        <w:rPr>
          <w:noProof/>
        </w:rPr>
        <w:drawing>
          <wp:inline distT="0" distB="0" distL="0" distR="0" wp14:anchorId="75222092" wp14:editId="3813CAC2">
            <wp:extent cx="3324225" cy="352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AB" w:rsidRDefault="00550949" w:rsidP="00550949">
      <w:pPr>
        <w:pStyle w:val="Heading3"/>
      </w:pPr>
      <w:r>
        <w:rPr>
          <w:rFonts w:hint="eastAsia"/>
        </w:rPr>
        <w:t>主观题</w:t>
      </w:r>
    </w:p>
    <w:p w:rsidR="009E7B5B" w:rsidRDefault="00304BBE" w:rsidP="009E7B5B">
      <w:r>
        <w:rPr>
          <w:rFonts w:hint="eastAsia"/>
        </w:rPr>
        <w:t>主观题</w:t>
      </w:r>
      <w:r>
        <w:t>分为</w:t>
      </w:r>
      <w:r w:rsidRPr="0005365C">
        <w:rPr>
          <w:b/>
        </w:rPr>
        <w:t>主观题题号</w:t>
      </w:r>
      <w:r>
        <w:t>和</w:t>
      </w:r>
      <w:r w:rsidRPr="0005365C">
        <w:rPr>
          <w:b/>
        </w:rPr>
        <w:t>主观题区域</w:t>
      </w:r>
      <w:r>
        <w:t>。</w:t>
      </w:r>
    </w:p>
    <w:p w:rsidR="00D21EA6" w:rsidRDefault="00304BBE" w:rsidP="009E7B5B">
      <w:r>
        <w:rPr>
          <w:rFonts w:hint="eastAsia"/>
        </w:rPr>
        <w:t>主观题</w:t>
      </w:r>
      <w:r>
        <w:t>题号是文体，用户可以编辑。主观题</w:t>
      </w:r>
      <w:r>
        <w:rPr>
          <w:rFonts w:hint="eastAsia"/>
        </w:rPr>
        <w:t>区域</w:t>
      </w:r>
      <w:r>
        <w:t>用户通过答题卡编辑器里面的矩形工具</w:t>
      </w:r>
      <w:r w:rsidR="00063CC4">
        <w:rPr>
          <w:rFonts w:hint="eastAsia"/>
        </w:rPr>
        <w:t>画出</w:t>
      </w:r>
      <w:r w:rsidR="00063CC4">
        <w:t>。</w:t>
      </w:r>
    </w:p>
    <w:p w:rsidR="00A81E1F" w:rsidRDefault="00A81E1F" w:rsidP="009E7B5B">
      <w:r>
        <w:rPr>
          <w:rFonts w:hint="eastAsia"/>
        </w:rPr>
        <w:t>主观题</w:t>
      </w:r>
      <w:r>
        <w:t>里面如果涉及到复杂的信息，比如坐标轴、几何图片</w:t>
      </w:r>
      <w:r>
        <w:rPr>
          <w:rFonts w:hint="eastAsia"/>
        </w:rPr>
        <w:t>，</w:t>
      </w:r>
      <w:r w:rsidR="00360F3D">
        <w:rPr>
          <w:rFonts w:hint="eastAsia"/>
        </w:rPr>
        <w:t>用户</w:t>
      </w:r>
      <w:r w:rsidR="00360F3D">
        <w:t>需要使用其他编辑软件编辑好后以图片的形式</w:t>
      </w:r>
      <w:r w:rsidR="00360F3D">
        <w:rPr>
          <w:rFonts w:hint="eastAsia"/>
        </w:rPr>
        <w:t>在</w:t>
      </w:r>
      <w:r w:rsidR="00360F3D">
        <w:t>答题卡编辑器里面使用。</w:t>
      </w:r>
    </w:p>
    <w:p w:rsidR="00D21EA6" w:rsidRDefault="00603734" w:rsidP="00603734">
      <w:pPr>
        <w:pStyle w:val="Heading3"/>
      </w:pPr>
      <w:r>
        <w:rPr>
          <w:rFonts w:hint="eastAsia"/>
        </w:rPr>
        <w:t>答题纸</w:t>
      </w:r>
      <w:r>
        <w:t>位置标识符</w:t>
      </w:r>
    </w:p>
    <w:p w:rsidR="00603734" w:rsidRDefault="00566E10" w:rsidP="00603734">
      <w:r>
        <w:rPr>
          <w:rFonts w:hint="eastAsia"/>
        </w:rPr>
        <w:t>这里</w:t>
      </w:r>
      <w:r w:rsidR="00223BD3">
        <w:rPr>
          <w:rFonts w:hint="eastAsia"/>
        </w:rPr>
        <w:t>记录</w:t>
      </w:r>
      <w:r w:rsidR="00F5115D">
        <w:t>与答题纸边界的</w:t>
      </w:r>
      <w:r w:rsidR="000354AA">
        <w:t>位置信息</w:t>
      </w:r>
      <w:r w:rsidR="00397679">
        <w:rPr>
          <w:rFonts w:hint="eastAsia"/>
        </w:rPr>
        <w:t>（相对</w:t>
      </w:r>
      <w:r w:rsidR="00397679">
        <w:t>于答题纸宽度和高度的百分比</w:t>
      </w:r>
      <w:r w:rsidR="00397679">
        <w:rPr>
          <w:rFonts w:hint="eastAsia"/>
        </w:rPr>
        <w:t>）</w:t>
      </w:r>
      <w:r w:rsidR="000354AA">
        <w:t>，主要</w:t>
      </w:r>
      <w:r w:rsidR="000354AA">
        <w:rPr>
          <w:rFonts w:hint="eastAsia"/>
        </w:rPr>
        <w:t>用于</w:t>
      </w:r>
      <w:r w:rsidR="000354AA">
        <w:t>连接快速识别扫描仪输出的答题纸</w:t>
      </w:r>
      <w:r w:rsidR="00F159A6">
        <w:rPr>
          <w:rFonts w:hint="eastAsia"/>
        </w:rPr>
        <w:t>图像</w:t>
      </w:r>
      <w:r w:rsidR="000354AA">
        <w:t>。</w:t>
      </w:r>
    </w:p>
    <w:p w:rsidR="00411591" w:rsidRDefault="00411591" w:rsidP="00603734"/>
    <w:p w:rsidR="00750D92" w:rsidRDefault="00EF7606" w:rsidP="00EF7606">
      <w:pPr>
        <w:pStyle w:val="Heading1"/>
      </w:pPr>
      <w:r>
        <w:rPr>
          <w:rFonts w:hint="eastAsia"/>
        </w:rPr>
        <w:t>答题卡</w:t>
      </w:r>
      <w:r>
        <w:t>识别</w:t>
      </w:r>
    </w:p>
    <w:p w:rsidR="005151E8" w:rsidRPr="00B77695" w:rsidRDefault="005151E8" w:rsidP="005151E8">
      <w:pPr>
        <w:rPr>
          <w:b/>
          <w:color w:val="000000" w:themeColor="text1"/>
        </w:rPr>
      </w:pPr>
      <w:r w:rsidRPr="00B77695">
        <w:rPr>
          <w:rFonts w:hint="eastAsia"/>
          <w:b/>
          <w:color w:val="000000" w:themeColor="text1"/>
          <w:sz w:val="24"/>
        </w:rPr>
        <w:t>注意:</w:t>
      </w:r>
    </w:p>
    <w:p w:rsidR="005151E8" w:rsidRDefault="005151E8" w:rsidP="005151E8">
      <w:r>
        <w:rPr>
          <w:rFonts w:hint="eastAsia"/>
        </w:rPr>
        <w:t>下面所有</w:t>
      </w:r>
      <w:r>
        <w:t>提及到的</w:t>
      </w:r>
      <w:r w:rsidR="00BF3648">
        <w:rPr>
          <w:rFonts w:hint="eastAsia"/>
        </w:rPr>
        <w:t>“进行</w:t>
      </w:r>
      <w:r w:rsidR="00BF3648">
        <w:t>识别</w:t>
      </w:r>
      <w:r w:rsidR="00BF3648">
        <w:rPr>
          <w:rFonts w:hint="eastAsia"/>
        </w:rPr>
        <w:t>”，对应</w:t>
      </w:r>
      <w:r w:rsidR="00BF3648">
        <w:t>的识别方案有两种：</w:t>
      </w:r>
    </w:p>
    <w:p w:rsidR="00BF3648" w:rsidRDefault="00407B90" w:rsidP="00407B9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前期需求梳理</w:t>
      </w:r>
      <w:r>
        <w:t>的</w:t>
      </w:r>
      <w:r>
        <w:rPr>
          <w:rFonts w:hint="eastAsia"/>
        </w:rPr>
        <w:t>时候</w:t>
      </w:r>
      <w:r>
        <w:t>，</w:t>
      </w:r>
      <w:r>
        <w:rPr>
          <w:rFonts w:hint="eastAsia"/>
        </w:rPr>
        <w:t>通过咨询</w:t>
      </w:r>
      <w:r>
        <w:t>图片识别公司，对于</w:t>
      </w:r>
      <w:r>
        <w:rPr>
          <w:rFonts w:hint="eastAsia"/>
        </w:rPr>
        <w:t>单独</w:t>
      </w:r>
      <w:r>
        <w:t>切割出来的每一题的选项，他们是可以进行</w:t>
      </w:r>
      <w:r>
        <w:rPr>
          <w:rFonts w:hint="eastAsia"/>
        </w:rPr>
        <w:t>识别</w:t>
      </w:r>
      <w:r>
        <w:t>的，经过测试，</w:t>
      </w:r>
      <w:r>
        <w:rPr>
          <w:rFonts w:hint="eastAsia"/>
        </w:rPr>
        <w:t>这是</w:t>
      </w:r>
      <w:r>
        <w:t>识别方案是可行的，如果采取这种识别方案的话，</w:t>
      </w:r>
      <w:r>
        <w:lastRenderedPageBreak/>
        <w:t>客户需要</w:t>
      </w:r>
      <w:r>
        <w:rPr>
          <w:rFonts w:hint="eastAsia"/>
        </w:rPr>
        <w:t>去</w:t>
      </w:r>
      <w:r>
        <w:t>购买图片识别公司</w:t>
      </w:r>
      <w:r>
        <w:rPr>
          <w:rFonts w:hint="eastAsia"/>
        </w:rPr>
        <w:t>的</w:t>
      </w:r>
      <w:r>
        <w:t>识别功能，具体价格看是根据调用量进行</w:t>
      </w:r>
      <w:r>
        <w:rPr>
          <w:rFonts w:hint="eastAsia"/>
        </w:rPr>
        <w:t>近一步</w:t>
      </w:r>
      <w:r>
        <w:t>的洽谈。</w:t>
      </w:r>
    </w:p>
    <w:p w:rsidR="00D54F2A" w:rsidRDefault="00D54F2A" w:rsidP="00D54F2A">
      <w:pPr>
        <w:pStyle w:val="ListParagraph"/>
        <w:ind w:left="360" w:firstLineChars="0" w:firstLine="0"/>
      </w:pPr>
      <w:r>
        <w:rPr>
          <w:rFonts w:hint="eastAsia"/>
        </w:rPr>
        <w:t>通过</w:t>
      </w:r>
      <w:r>
        <w:t>下面这个图，</w:t>
      </w:r>
      <w:r w:rsidR="004111FF">
        <w:rPr>
          <w:rFonts w:hint="eastAsia"/>
        </w:rPr>
        <w:t>可以</w:t>
      </w:r>
      <w:r w:rsidR="004111FF">
        <w:t>发现</w:t>
      </w:r>
      <w:r>
        <w:rPr>
          <w:rFonts w:hint="eastAsia"/>
        </w:rPr>
        <w:t>选择</w:t>
      </w:r>
      <w:r w:rsidR="00B77695">
        <w:t>项被正确识别</w:t>
      </w:r>
      <w:r w:rsidR="00B77695">
        <w:rPr>
          <w:rFonts w:hint="eastAsia"/>
        </w:rPr>
        <w:t>。（</w:t>
      </w:r>
      <w:r w:rsidR="00B77695" w:rsidRPr="00846494">
        <w:rPr>
          <w:rFonts w:hint="eastAsia"/>
          <w:color w:val="FF0000"/>
        </w:rPr>
        <w:t>这种</w:t>
      </w:r>
      <w:r w:rsidR="00B77695" w:rsidRPr="00846494">
        <w:rPr>
          <w:color w:val="FF0000"/>
        </w:rPr>
        <w:t>方案随着我们后续拓展的学校</w:t>
      </w:r>
      <w:r w:rsidR="00B77695" w:rsidRPr="00846494">
        <w:rPr>
          <w:rFonts w:hint="eastAsia"/>
          <w:color w:val="FF0000"/>
        </w:rPr>
        <w:t>的</w:t>
      </w:r>
      <w:r w:rsidR="00B77695" w:rsidRPr="00846494">
        <w:rPr>
          <w:color w:val="FF0000"/>
        </w:rPr>
        <w:t>增多，费用也会增多</w:t>
      </w:r>
      <w:r w:rsidR="00B77695" w:rsidRPr="00846494">
        <w:rPr>
          <w:rFonts w:hint="eastAsia"/>
          <w:color w:val="FF0000"/>
        </w:rPr>
        <w:t>。</w:t>
      </w:r>
      <w:r w:rsidR="00B77695" w:rsidRPr="00846494">
        <w:rPr>
          <w:color w:val="FF0000"/>
        </w:rPr>
        <w:t>我们</w:t>
      </w:r>
      <w:r w:rsidR="00B77695" w:rsidRPr="00846494">
        <w:rPr>
          <w:rFonts w:hint="eastAsia"/>
          <w:color w:val="FF0000"/>
        </w:rPr>
        <w:t>可以</w:t>
      </w:r>
      <w:r w:rsidR="00B77695" w:rsidRPr="00846494">
        <w:rPr>
          <w:color w:val="FF0000"/>
        </w:rPr>
        <w:t>进行一个简单的计算，</w:t>
      </w:r>
      <w:r w:rsidR="00B77695" w:rsidRPr="00846494">
        <w:rPr>
          <w:rFonts w:hint="eastAsia"/>
          <w:color w:val="FF0000"/>
        </w:rPr>
        <w:t>50(个</w:t>
      </w:r>
      <w:r w:rsidR="00B77695" w:rsidRPr="00846494">
        <w:rPr>
          <w:color w:val="FF0000"/>
        </w:rPr>
        <w:t>选择题</w:t>
      </w:r>
      <w:r w:rsidR="00B77695" w:rsidRPr="00846494">
        <w:rPr>
          <w:rFonts w:hint="eastAsia"/>
          <w:color w:val="FF0000"/>
        </w:rPr>
        <w:t>)</w:t>
      </w:r>
      <w:r w:rsidR="00B77695" w:rsidRPr="00846494">
        <w:rPr>
          <w:color w:val="FF0000"/>
        </w:rPr>
        <w:t>*10000</w:t>
      </w:r>
      <w:r w:rsidR="00B77695" w:rsidRPr="00846494">
        <w:rPr>
          <w:rFonts w:hint="eastAsia"/>
          <w:color w:val="FF0000"/>
        </w:rPr>
        <w:t>(张</w:t>
      </w:r>
      <w:r w:rsidR="00B77695" w:rsidRPr="00846494">
        <w:rPr>
          <w:color w:val="FF0000"/>
        </w:rPr>
        <w:t>答题卡</w:t>
      </w:r>
      <w:r w:rsidR="00B77695" w:rsidRPr="00846494">
        <w:rPr>
          <w:rFonts w:hint="eastAsia"/>
          <w:color w:val="FF0000"/>
        </w:rPr>
        <w:t>)</w:t>
      </w:r>
      <w:r w:rsidR="00B77695" w:rsidRPr="00846494">
        <w:rPr>
          <w:color w:val="FF0000"/>
        </w:rPr>
        <w:t>*0.1</w:t>
      </w:r>
      <w:r w:rsidR="00B77695" w:rsidRPr="00846494">
        <w:rPr>
          <w:rFonts w:hint="eastAsia"/>
          <w:color w:val="FF0000"/>
        </w:rPr>
        <w:t>(元)=</w:t>
      </w:r>
      <w:r w:rsidR="00B77695" w:rsidRPr="00846494">
        <w:rPr>
          <w:color w:val="FF0000"/>
        </w:rPr>
        <w:t>50000</w:t>
      </w:r>
      <w:r w:rsidR="00B77695" w:rsidRPr="00846494">
        <w:rPr>
          <w:rFonts w:hint="eastAsia"/>
          <w:color w:val="FF0000"/>
        </w:rPr>
        <w:t>元。</w:t>
      </w:r>
      <w:r w:rsidR="0017072B" w:rsidRPr="0017072B">
        <w:rPr>
          <w:rFonts w:hint="eastAsia"/>
          <w:color w:val="FF0000"/>
        </w:rPr>
        <w:t>每年</w:t>
      </w:r>
      <w:r w:rsidR="0017072B" w:rsidRPr="0017072B">
        <w:rPr>
          <w:color w:val="FF0000"/>
        </w:rPr>
        <w:t>需要投入大量的费用使用第三方的接口。</w:t>
      </w:r>
      <w:r w:rsidR="004E4841">
        <w:rPr>
          <w:rFonts w:hint="eastAsia"/>
          <w:color w:val="FF0000"/>
        </w:rPr>
        <w:t>虽然</w:t>
      </w:r>
      <w:r w:rsidR="0024559B">
        <w:rPr>
          <w:rFonts w:hint="eastAsia"/>
          <w:color w:val="FF0000"/>
        </w:rPr>
        <w:t>当我们拓展</w:t>
      </w:r>
      <w:r w:rsidR="0024559B">
        <w:rPr>
          <w:color w:val="FF0000"/>
        </w:rPr>
        <w:t>到</w:t>
      </w:r>
      <w:r w:rsidR="0024559B">
        <w:rPr>
          <w:rFonts w:hint="eastAsia"/>
          <w:color w:val="FF0000"/>
        </w:rPr>
        <w:t>大量</w:t>
      </w:r>
      <w:r w:rsidR="0024559B">
        <w:rPr>
          <w:color w:val="FF0000"/>
        </w:rPr>
        <w:t>的学校的时候，</w:t>
      </w:r>
      <w:r w:rsidR="000D5358">
        <w:rPr>
          <w:rFonts w:hint="eastAsia"/>
          <w:color w:val="FF0000"/>
        </w:rPr>
        <w:t>可以</w:t>
      </w:r>
      <w:r w:rsidR="000D5358">
        <w:rPr>
          <w:color w:val="FF0000"/>
        </w:rPr>
        <w:t>和</w:t>
      </w:r>
      <w:r w:rsidR="000D5358">
        <w:rPr>
          <w:rFonts w:hint="eastAsia"/>
          <w:color w:val="FF0000"/>
        </w:rPr>
        <w:t>服务</w:t>
      </w:r>
      <w:r w:rsidR="000D5358">
        <w:rPr>
          <w:color w:val="FF0000"/>
        </w:rPr>
        <w:t>提供商</w:t>
      </w:r>
      <w:r w:rsidR="000D5358">
        <w:rPr>
          <w:rFonts w:hint="eastAsia"/>
          <w:color w:val="FF0000"/>
        </w:rPr>
        <w:t>洽谈按年</w:t>
      </w:r>
      <w:r w:rsidR="000D5358">
        <w:rPr>
          <w:color w:val="FF0000"/>
        </w:rPr>
        <w:t>收费，</w:t>
      </w:r>
      <w:r w:rsidR="00E1284F">
        <w:rPr>
          <w:rFonts w:hint="eastAsia"/>
          <w:color w:val="FF0000"/>
        </w:rPr>
        <w:t>但是</w:t>
      </w:r>
      <w:r w:rsidR="000D5358">
        <w:rPr>
          <w:color w:val="FF0000"/>
        </w:rPr>
        <w:t>估计每年</w:t>
      </w:r>
      <w:r w:rsidR="000D5358">
        <w:rPr>
          <w:rFonts w:hint="eastAsia"/>
          <w:color w:val="FF0000"/>
        </w:rPr>
        <w:t>费用</w:t>
      </w:r>
      <w:r w:rsidR="000D5358">
        <w:rPr>
          <w:color w:val="FF0000"/>
        </w:rPr>
        <w:t>应该在</w:t>
      </w:r>
      <w:r w:rsidR="000D5358">
        <w:rPr>
          <w:rFonts w:hint="eastAsia"/>
          <w:color w:val="FF0000"/>
        </w:rPr>
        <w:t>10</w:t>
      </w:r>
      <w:r w:rsidR="000D5358">
        <w:rPr>
          <w:color w:val="FF0000"/>
        </w:rPr>
        <w:t>W以上。</w:t>
      </w:r>
      <w:r w:rsidR="00B77695">
        <w:rPr>
          <w:rFonts w:hint="eastAsia"/>
        </w:rPr>
        <w:t>）</w:t>
      </w:r>
    </w:p>
    <w:p w:rsidR="00A11AF2" w:rsidRDefault="00421561" w:rsidP="00A11AF2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DA26659" wp14:editId="524554DF">
            <wp:extent cx="5029200" cy="54959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B90" w:rsidRDefault="003D50A4" w:rsidP="00407B9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客栈</w:t>
      </w:r>
      <w:r>
        <w:t>这边开发人员实现识别功能，</w:t>
      </w:r>
      <w:r>
        <w:rPr>
          <w:rFonts w:hint="eastAsia"/>
        </w:rPr>
        <w:t>通过</w:t>
      </w:r>
      <w:r>
        <w:t>前期和一些专业人士的交流，这个难度很大，实现的可能性不是很大</w:t>
      </w:r>
      <w:r w:rsidRPr="004F14C5">
        <w:t>。</w:t>
      </w:r>
      <w:r w:rsidR="00BF3021" w:rsidRPr="004F14C5">
        <w:rPr>
          <w:rFonts w:hint="eastAsia"/>
          <w:color w:val="FF0000"/>
        </w:rPr>
        <w:t>如果</w:t>
      </w:r>
      <w:r w:rsidR="00BF3021" w:rsidRPr="004F14C5">
        <w:rPr>
          <w:color w:val="FF0000"/>
        </w:rPr>
        <w:t>有专业的</w:t>
      </w:r>
      <w:r w:rsidR="00BF3021" w:rsidRPr="004F14C5">
        <w:rPr>
          <w:rFonts w:hint="eastAsia"/>
          <w:color w:val="FF0000"/>
        </w:rPr>
        <w:t>有</w:t>
      </w:r>
      <w:r w:rsidR="00BF3021" w:rsidRPr="004F14C5">
        <w:rPr>
          <w:color w:val="FF0000"/>
        </w:rPr>
        <w:t>图像识别经验的</w:t>
      </w:r>
      <w:r w:rsidR="00BF3021" w:rsidRPr="004F14C5">
        <w:rPr>
          <w:rFonts w:hint="eastAsia"/>
          <w:color w:val="FF0000"/>
        </w:rPr>
        <w:t>开发</w:t>
      </w:r>
      <w:r w:rsidR="00BF3021" w:rsidRPr="004F14C5">
        <w:rPr>
          <w:color w:val="FF0000"/>
        </w:rPr>
        <w:t>人员来实现这个功能，大概</w:t>
      </w:r>
      <w:r w:rsidR="00BF3021" w:rsidRPr="004F14C5">
        <w:rPr>
          <w:color w:val="FF0000"/>
        </w:rPr>
        <w:lastRenderedPageBreak/>
        <w:t>需要</w:t>
      </w:r>
      <w:r w:rsidR="00D60205">
        <w:rPr>
          <w:rFonts w:hint="eastAsia"/>
          <w:color w:val="FF0000"/>
        </w:rPr>
        <w:t>半</w:t>
      </w:r>
      <w:r w:rsidR="00BF3021" w:rsidRPr="004F14C5">
        <w:rPr>
          <w:rFonts w:hint="eastAsia"/>
          <w:color w:val="FF0000"/>
        </w:rPr>
        <w:t>个</w:t>
      </w:r>
      <w:r w:rsidR="00BF3021" w:rsidRPr="004F14C5">
        <w:rPr>
          <w:color w:val="FF0000"/>
        </w:rPr>
        <w:t>月的时间</w:t>
      </w:r>
      <w:r w:rsidR="00BF3021" w:rsidRPr="004F14C5">
        <w:rPr>
          <w:rFonts w:hint="eastAsia"/>
          <w:color w:val="FF0000"/>
        </w:rPr>
        <w:t>。</w:t>
      </w:r>
      <w:r w:rsidR="00545DDC">
        <w:rPr>
          <w:rFonts w:hint="eastAsia"/>
          <w:color w:val="FF0000"/>
        </w:rPr>
        <w:t>这里</w:t>
      </w:r>
      <w:r w:rsidR="00545DDC">
        <w:rPr>
          <w:color w:val="FF0000"/>
        </w:rPr>
        <w:t>涉及到很多图像识别</w:t>
      </w:r>
      <w:r w:rsidR="00545DDC">
        <w:rPr>
          <w:rFonts w:hint="eastAsia"/>
          <w:color w:val="FF0000"/>
        </w:rPr>
        <w:t>、</w:t>
      </w:r>
      <w:r w:rsidR="00545DDC">
        <w:rPr>
          <w:color w:val="FF0000"/>
        </w:rPr>
        <w:t>机器学习和深度学习的专业知识，</w:t>
      </w:r>
      <w:r w:rsidR="00D60205">
        <w:rPr>
          <w:rFonts w:hint="eastAsia"/>
          <w:color w:val="FF0000"/>
        </w:rPr>
        <w:t>半</w:t>
      </w:r>
      <w:r w:rsidR="00545DDC">
        <w:rPr>
          <w:rFonts w:hint="eastAsia"/>
          <w:color w:val="FF0000"/>
        </w:rPr>
        <w:t>个月</w:t>
      </w:r>
      <w:r w:rsidR="00545DDC">
        <w:rPr>
          <w:color w:val="FF0000"/>
        </w:rPr>
        <w:t>的时间，开发到满足我们的场景应该是没有问题的</w:t>
      </w:r>
      <w:r w:rsidR="00545DDC">
        <w:rPr>
          <w:rFonts w:hint="eastAsia"/>
          <w:color w:val="FF0000"/>
        </w:rPr>
        <w:t>，</w:t>
      </w:r>
      <w:r w:rsidR="00545DDC">
        <w:rPr>
          <w:color w:val="FF0000"/>
        </w:rPr>
        <w:t>拓展到其他的场景</w:t>
      </w:r>
      <w:r w:rsidR="00545DDC">
        <w:rPr>
          <w:rFonts w:hint="eastAsia"/>
          <w:color w:val="FF0000"/>
        </w:rPr>
        <w:t>就</w:t>
      </w:r>
      <w:r w:rsidR="00545DDC">
        <w:rPr>
          <w:color w:val="FF0000"/>
        </w:rPr>
        <w:t>很难说了</w:t>
      </w:r>
      <w:r w:rsidR="00545DDC">
        <w:rPr>
          <w:rFonts w:hint="eastAsia"/>
          <w:color w:val="FF0000"/>
        </w:rPr>
        <w:t>。</w:t>
      </w:r>
      <w:r w:rsidR="001721BE">
        <w:rPr>
          <w:rFonts w:hint="eastAsia"/>
          <w:color w:val="FF0000"/>
        </w:rPr>
        <w:t>所以</w:t>
      </w:r>
      <w:r w:rsidR="001721BE">
        <w:rPr>
          <w:color w:val="FF0000"/>
        </w:rPr>
        <w:t>，即使自主开发的话，还是主要集中在如何实现我们当前的场景，做特定场景的图像识别。</w:t>
      </w:r>
      <w:bookmarkStart w:id="0" w:name="_GoBack"/>
      <w:bookmarkEnd w:id="0"/>
    </w:p>
    <w:p w:rsidR="003D50A4" w:rsidRPr="00421561" w:rsidRDefault="003D50A4" w:rsidP="003D50A4"/>
    <w:p w:rsidR="00EC3093" w:rsidRDefault="00EB2975" w:rsidP="001713E2">
      <w:pPr>
        <w:pStyle w:val="Heading2"/>
      </w:pPr>
      <w:r>
        <w:t>扫描仪</w:t>
      </w:r>
      <w:r w:rsidR="00D27D45">
        <w:rPr>
          <w:rFonts w:hint="eastAsia"/>
        </w:rPr>
        <w:t>输出</w:t>
      </w:r>
      <w:r>
        <w:t>答题</w:t>
      </w:r>
      <w:r>
        <w:rPr>
          <w:rFonts w:hint="eastAsia"/>
        </w:rPr>
        <w:t>卡</w:t>
      </w:r>
      <w:r w:rsidR="009E3D9A">
        <w:t>图像</w:t>
      </w:r>
    </w:p>
    <w:p w:rsidR="006E7883" w:rsidRDefault="00DE7096" w:rsidP="008D45E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根据前面</w:t>
      </w:r>
      <w:r>
        <w:t>记录的</w:t>
      </w:r>
      <w:r>
        <w:rPr>
          <w:rFonts w:hint="eastAsia"/>
        </w:rPr>
        <w:t>答题纸</w:t>
      </w:r>
      <w:r>
        <w:t>位置标识符的位置信息</w:t>
      </w:r>
      <w:r>
        <w:rPr>
          <w:rFonts w:hint="eastAsia"/>
        </w:rPr>
        <w:t>，</w:t>
      </w:r>
      <w:r>
        <w:t>确定答题纸的有效区域。</w:t>
      </w:r>
    </w:p>
    <w:p w:rsidR="00403DDB" w:rsidRDefault="00F5115D" w:rsidP="008D45E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前面记录的答题纸各组成元素的</w:t>
      </w:r>
      <w:r w:rsidR="001A5540">
        <w:rPr>
          <w:rFonts w:hint="eastAsia"/>
        </w:rPr>
        <w:t>位置</w:t>
      </w:r>
      <w:r w:rsidR="001A5540">
        <w:t>信息</w:t>
      </w:r>
      <w:r w:rsidR="00403DDB">
        <w:rPr>
          <w:rFonts w:hint="eastAsia"/>
        </w:rPr>
        <w:t>和</w:t>
      </w:r>
      <w:r w:rsidR="00403DDB">
        <w:t>题号信息</w:t>
      </w:r>
      <w:r w:rsidR="001A5540">
        <w:t>，</w:t>
      </w:r>
    </w:p>
    <w:p w:rsidR="00066764" w:rsidRDefault="00403DDB" w:rsidP="00066764">
      <w:pPr>
        <w:pStyle w:val="ListParagraph"/>
        <w:ind w:left="420" w:firstLineChars="0"/>
      </w:pPr>
      <w:r>
        <w:rPr>
          <w:rFonts w:hint="eastAsia"/>
        </w:rPr>
        <w:t>对于考号，</w:t>
      </w:r>
      <w:r w:rsidR="00880E11">
        <w:t xml:space="preserve"> </w:t>
      </w:r>
      <w:r w:rsidR="00880E11">
        <w:rPr>
          <w:rFonts w:hint="eastAsia"/>
        </w:rPr>
        <w:t>识别</w:t>
      </w:r>
      <w:r w:rsidR="00880E11">
        <w:t>用户粘贴的条形码</w:t>
      </w:r>
      <w:r w:rsidR="00066764">
        <w:rPr>
          <w:rFonts w:hint="eastAsia"/>
        </w:rPr>
        <w:t>；</w:t>
      </w:r>
    </w:p>
    <w:p w:rsidR="00066764" w:rsidRDefault="00066764" w:rsidP="00066764">
      <w:pPr>
        <w:pStyle w:val="ListParagraph"/>
        <w:ind w:left="420" w:firstLineChars="0"/>
      </w:pPr>
      <w:r>
        <w:rPr>
          <w:rFonts w:hint="eastAsia"/>
        </w:rPr>
        <w:t>对于</w:t>
      </w:r>
      <w:r>
        <w:t>选择题，提取出题号和</w:t>
      </w:r>
      <w:r>
        <w:rPr>
          <w:rFonts w:hint="eastAsia"/>
        </w:rPr>
        <w:t>选择项</w:t>
      </w:r>
      <w:r>
        <w:t>图像进行识别；</w:t>
      </w:r>
    </w:p>
    <w:p w:rsidR="00066764" w:rsidRDefault="00066764" w:rsidP="00066764">
      <w:pPr>
        <w:pStyle w:val="ListParagraph"/>
        <w:ind w:left="420" w:firstLineChars="0"/>
      </w:pPr>
      <w:r>
        <w:rPr>
          <w:rFonts w:hint="eastAsia"/>
        </w:rPr>
        <w:t>对于</w:t>
      </w:r>
      <w:r>
        <w:t>主观题，提取出题号和</w:t>
      </w:r>
      <w:r>
        <w:rPr>
          <w:rFonts w:hint="eastAsia"/>
        </w:rPr>
        <w:t>区域。</w:t>
      </w:r>
    </w:p>
    <w:p w:rsidR="00677FA8" w:rsidRDefault="00677FA8" w:rsidP="00677FA8">
      <w:r>
        <w:tab/>
      </w:r>
      <w:r>
        <w:rPr>
          <w:rFonts w:hint="eastAsia"/>
        </w:rPr>
        <w:t>这样</w:t>
      </w:r>
      <w:r>
        <w:t>，就完成所有的识别。</w:t>
      </w:r>
    </w:p>
    <w:p w:rsidR="0027373D" w:rsidRDefault="0027373D" w:rsidP="00677FA8"/>
    <w:p w:rsidR="0027373D" w:rsidRDefault="00D80BE1" w:rsidP="00D80BE1">
      <w:pPr>
        <w:pStyle w:val="Heading1"/>
      </w:pPr>
      <w:r>
        <w:rPr>
          <w:rFonts w:hint="eastAsia"/>
        </w:rPr>
        <w:t>总结</w:t>
      </w:r>
    </w:p>
    <w:p w:rsidR="00D80BE1" w:rsidRDefault="00D80BE1" w:rsidP="00D80BE1">
      <w:r>
        <w:rPr>
          <w:rFonts w:hint="eastAsia"/>
        </w:rPr>
        <w:t>答题卡编辑器</w:t>
      </w:r>
      <w:r>
        <w:t>需要具有</w:t>
      </w:r>
      <w:r>
        <w:rPr>
          <w:rFonts w:hint="eastAsia"/>
        </w:rPr>
        <w:t>下面</w:t>
      </w:r>
      <w:r>
        <w:t>编辑功能</w:t>
      </w:r>
    </w:p>
    <w:p w:rsidR="00D80BE1" w:rsidRDefault="00D80BE1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文本信息，这里需要表示是普通文体还是题号文体</w:t>
      </w:r>
      <w:r w:rsidR="00797AAC">
        <w:rPr>
          <w:rFonts w:hint="eastAsia"/>
        </w:rPr>
        <w:t>，</w:t>
      </w:r>
      <w:r w:rsidR="00797AAC">
        <w:t>题号文本的话需要和对应的题目位置信息关联</w:t>
      </w:r>
      <w:r w:rsidR="00DD5ACD">
        <w:rPr>
          <w:rFonts w:hint="eastAsia"/>
        </w:rPr>
        <w:t>。</w:t>
      </w:r>
    </w:p>
    <w:p w:rsidR="00252300" w:rsidRDefault="0025230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文体</w:t>
      </w:r>
      <w:r>
        <w:t>的字体、大小</w:t>
      </w:r>
      <w:r w:rsidR="007E7837">
        <w:rPr>
          <w:rFonts w:hint="eastAsia"/>
        </w:rPr>
        <w:t>、</w:t>
      </w:r>
      <w:r w:rsidR="007E7837">
        <w:t>颜色</w:t>
      </w:r>
      <w:r w:rsidR="007E7837">
        <w:rPr>
          <w:rFonts w:hint="eastAsia"/>
        </w:rPr>
        <w:t>可以</w:t>
      </w:r>
      <w:r>
        <w:rPr>
          <w:rFonts w:hint="eastAsia"/>
        </w:rPr>
        <w:t>设置</w:t>
      </w:r>
    </w:p>
    <w:p w:rsidR="004633C2" w:rsidRDefault="004633C2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图片信息</w:t>
      </w:r>
    </w:p>
    <w:p w:rsidR="00252300" w:rsidRDefault="0025230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图片大小</w:t>
      </w:r>
      <w:r>
        <w:t>的调整，</w:t>
      </w:r>
      <w:r>
        <w:rPr>
          <w:rFonts w:hint="eastAsia"/>
        </w:rPr>
        <w:t>需要</w:t>
      </w:r>
      <w:r>
        <w:t>支持等比例调整</w:t>
      </w:r>
    </w:p>
    <w:p w:rsidR="00C776D0" w:rsidRDefault="00093BD2" w:rsidP="00C776D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插入</w:t>
      </w:r>
      <w:r>
        <w:t>矩形框</w:t>
      </w:r>
      <w:r>
        <w:rPr>
          <w:rFonts w:hint="eastAsia"/>
        </w:rPr>
        <w:t>（无填充</w:t>
      </w:r>
      <w:r>
        <w:t>、</w:t>
      </w:r>
      <w:r>
        <w:rPr>
          <w:rFonts w:hint="eastAsia"/>
        </w:rPr>
        <w:t xml:space="preserve"> 带边框）</w:t>
      </w:r>
    </w:p>
    <w:p w:rsidR="00C776D0" w:rsidRDefault="00C776D0" w:rsidP="00C776D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矩形的</w:t>
      </w:r>
      <w:r>
        <w:t>大小可以调整</w:t>
      </w:r>
      <w:r w:rsidR="007E7837">
        <w:rPr>
          <w:rFonts w:hint="eastAsia"/>
        </w:rPr>
        <w:t>，</w:t>
      </w:r>
      <w:r w:rsidR="007E7837">
        <w:t>需要支持等比例调整</w:t>
      </w:r>
      <w:r w:rsidR="007E7837">
        <w:rPr>
          <w:rFonts w:hint="eastAsia"/>
        </w:rPr>
        <w:t>，</w:t>
      </w:r>
      <w:r w:rsidR="007E7837">
        <w:t>边框</w:t>
      </w:r>
      <w:r w:rsidR="007E7837">
        <w:rPr>
          <w:rFonts w:hint="eastAsia"/>
        </w:rPr>
        <w:t>粗细</w:t>
      </w:r>
      <w:r w:rsidR="007E7837">
        <w:t>、颜色可以</w:t>
      </w:r>
      <w:r w:rsidR="007E7837">
        <w:rPr>
          <w:rFonts w:hint="eastAsia"/>
        </w:rPr>
        <w:t>设置</w:t>
      </w:r>
    </w:p>
    <w:p w:rsidR="00F05B53" w:rsidRDefault="00F05B53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插入</w:t>
      </w:r>
      <w:r>
        <w:t>线条</w:t>
      </w:r>
      <w:r w:rsidR="00356D72">
        <w:rPr>
          <w:rFonts w:hint="eastAsia"/>
        </w:rPr>
        <w:t>，</w:t>
      </w:r>
      <w:r w:rsidR="00356D72">
        <w:t>主要用于</w:t>
      </w:r>
      <w:r w:rsidR="0016709D">
        <w:rPr>
          <w:rFonts w:hint="eastAsia"/>
        </w:rPr>
        <w:t>填空题</w:t>
      </w:r>
    </w:p>
    <w:p w:rsidR="00C776D0" w:rsidRDefault="00C776D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线条</w:t>
      </w:r>
      <w:r w:rsidR="007E7837">
        <w:rPr>
          <w:rFonts w:hint="eastAsia"/>
        </w:rPr>
        <w:t>的</w:t>
      </w:r>
      <w:r w:rsidR="007E7837">
        <w:t>长度</w:t>
      </w:r>
      <w:r w:rsidR="007E7837">
        <w:rPr>
          <w:rFonts w:hint="eastAsia"/>
        </w:rPr>
        <w:t>，粗细</w:t>
      </w:r>
      <w:r w:rsidR="007E7837">
        <w:t>，颜色可以</w:t>
      </w:r>
      <w:r w:rsidR="007E7837">
        <w:rPr>
          <w:rFonts w:hint="eastAsia"/>
        </w:rPr>
        <w:t>设置</w:t>
      </w:r>
    </w:p>
    <w:p w:rsidR="003A7780" w:rsidRDefault="003A7780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t>可以调整答题纸的</w:t>
      </w:r>
      <w:r>
        <w:rPr>
          <w:rFonts w:hint="eastAsia"/>
        </w:rPr>
        <w:t>大小</w:t>
      </w:r>
    </w:p>
    <w:p w:rsidR="00EF09CF" w:rsidRDefault="00EF09CF" w:rsidP="00D80BE1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生成</w:t>
      </w:r>
      <w:r>
        <w:t>二维码用来关联对应的试卷</w:t>
      </w:r>
    </w:p>
    <w:p w:rsidR="00E7365A" w:rsidRPr="002B09AD" w:rsidRDefault="00E7365A" w:rsidP="00E7365A"/>
    <w:p w:rsidR="00C8040A" w:rsidRDefault="00C8040A" w:rsidP="00DB097E"/>
    <w:p w:rsidR="00C8040A" w:rsidRDefault="00C8040A" w:rsidP="00DB097E"/>
    <w:p w:rsidR="00C8040A" w:rsidRPr="007A31A8" w:rsidRDefault="00C8040A" w:rsidP="00DB097E">
      <w:pPr>
        <w:rPr>
          <w:b/>
        </w:rPr>
      </w:pPr>
      <w:r w:rsidRPr="007A31A8">
        <w:rPr>
          <w:rFonts w:hint="eastAsia"/>
          <w:b/>
        </w:rPr>
        <w:t>=&gt;客户建议</w:t>
      </w:r>
    </w:p>
    <w:p w:rsidR="00C8040A" w:rsidRDefault="00C8040A" w:rsidP="00C804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关于答题卡</w:t>
      </w:r>
      <w:r>
        <w:t>的考号填涂和条形码粘贴的两种方式，请产品经理给下建议，两者的优劣和一般的</w:t>
      </w:r>
      <w:r>
        <w:rPr>
          <w:rFonts w:hint="eastAsia"/>
        </w:rPr>
        <w:t>选择标准</w:t>
      </w:r>
      <w:r>
        <w:t>是什么？</w:t>
      </w:r>
    </w:p>
    <w:p w:rsidR="00C8040A" w:rsidRDefault="00C8040A" w:rsidP="00DB097E">
      <w:r>
        <w:rPr>
          <w:rFonts w:hint="eastAsia"/>
        </w:rPr>
        <w:t>（注</w:t>
      </w:r>
      <w:r>
        <w:t>：因卓平台的使用范围较广，用于每日的课后作业</w:t>
      </w:r>
      <w:r>
        <w:rPr>
          <w:rFonts w:hint="eastAsia"/>
        </w:rPr>
        <w:t>、</w:t>
      </w:r>
      <w:r>
        <w:t>周测和集中考试</w:t>
      </w:r>
      <w:r>
        <w:rPr>
          <w:rFonts w:hint="eastAsia"/>
        </w:rPr>
        <w:t>）</w:t>
      </w:r>
    </w:p>
    <w:p w:rsidR="007261FF" w:rsidRDefault="007261FF" w:rsidP="00DB097E">
      <w:r>
        <w:tab/>
      </w:r>
      <w:r w:rsidRPr="007261FF">
        <w:rPr>
          <w:rFonts w:hint="eastAsia"/>
          <w:color w:val="FF0000"/>
        </w:rPr>
        <w:t>结论：</w:t>
      </w:r>
      <w:r>
        <w:rPr>
          <w:rFonts w:hint="eastAsia"/>
          <w:color w:val="FF0000"/>
        </w:rPr>
        <w:t>产品经理</w:t>
      </w:r>
      <w:r>
        <w:rPr>
          <w:color w:val="FF0000"/>
        </w:rPr>
        <w:t>根据自己的经验给出一定的建议。</w:t>
      </w:r>
    </w:p>
    <w:p w:rsidR="00C8040A" w:rsidRDefault="00C8040A" w:rsidP="00C804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与试卷的对应关联信息如何体现？如何</w:t>
      </w:r>
      <w:r>
        <w:rPr>
          <w:rFonts w:hint="eastAsia"/>
        </w:rPr>
        <w:t>识别</w:t>
      </w:r>
      <w:r>
        <w:t>某一张答题卡对应的试卷题目</w:t>
      </w:r>
    </w:p>
    <w:p w:rsidR="000131F9" w:rsidRPr="007261FF" w:rsidRDefault="00876C0F" w:rsidP="00876C0F">
      <w:pPr>
        <w:ind w:left="360"/>
        <w:rPr>
          <w:color w:val="FF0000"/>
        </w:rPr>
      </w:pPr>
      <w:r w:rsidRPr="007261FF">
        <w:rPr>
          <w:rFonts w:hint="eastAsia"/>
          <w:color w:val="FF0000"/>
        </w:rPr>
        <w:t>结论：</w:t>
      </w:r>
      <w:r w:rsidRPr="007261FF">
        <w:rPr>
          <w:color w:val="FF0000"/>
        </w:rPr>
        <w:t>在答题卡上增加二维码来</w:t>
      </w:r>
      <w:r w:rsidRPr="007261FF">
        <w:rPr>
          <w:rFonts w:hint="eastAsia"/>
          <w:color w:val="FF0000"/>
        </w:rPr>
        <w:t>来</w:t>
      </w:r>
      <w:r w:rsidRPr="007261FF">
        <w:rPr>
          <w:color w:val="FF0000"/>
        </w:rPr>
        <w:t>关联答题卡和试卷。</w:t>
      </w:r>
    </w:p>
    <w:p w:rsidR="00C8040A" w:rsidRDefault="00C8040A" w:rsidP="00C8040A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答题卡</w:t>
      </w:r>
      <w:r>
        <w:t>应该在组卷生成时，自动根据卷面题目的类型、学科、数量、顺序生成答题卡，</w:t>
      </w:r>
      <w:r>
        <w:rPr>
          <w:rFonts w:hint="eastAsia"/>
        </w:rPr>
        <w:t>而不是</w:t>
      </w:r>
      <w:r>
        <w:t>人工手动编辑生成。</w:t>
      </w:r>
    </w:p>
    <w:p w:rsidR="00C8040A" w:rsidRDefault="00C8040A" w:rsidP="00C8040A">
      <w:pPr>
        <w:pStyle w:val="ListParagraph"/>
        <w:ind w:left="360" w:firstLineChars="0" w:firstLine="0"/>
      </w:pPr>
      <w:r>
        <w:rPr>
          <w:rFonts w:hint="eastAsia"/>
        </w:rPr>
        <w:t>注</w:t>
      </w:r>
      <w:r>
        <w:t>：人工编辑的意义在于可以手动调整，添加图片和修改自动生成的一些误差。</w:t>
      </w:r>
    </w:p>
    <w:p w:rsidR="00C8040A" w:rsidRDefault="00C8040A" w:rsidP="00C8040A">
      <w:pPr>
        <w:pStyle w:val="ListParagraph"/>
        <w:ind w:left="360" w:firstLineChars="0" w:firstLine="0"/>
      </w:pPr>
    </w:p>
    <w:p w:rsidR="007A31A8" w:rsidRPr="007A31A8" w:rsidRDefault="007A31A8" w:rsidP="007A31A8">
      <w:pPr>
        <w:pStyle w:val="ListParagraph"/>
        <w:ind w:left="360" w:firstLineChars="0" w:firstLine="0"/>
      </w:pPr>
      <w:r w:rsidRPr="007A31A8">
        <w:rPr>
          <w:rFonts w:hint="eastAsia"/>
          <w:color w:val="FF0000"/>
        </w:rPr>
        <w:t>结论：主管</w:t>
      </w:r>
      <w:r w:rsidRPr="007A31A8">
        <w:rPr>
          <w:color w:val="FF0000"/>
        </w:rPr>
        <w:t>题</w:t>
      </w:r>
      <w:r w:rsidRPr="007A31A8">
        <w:rPr>
          <w:rFonts w:hint="eastAsia"/>
          <w:color w:val="FF0000"/>
        </w:rPr>
        <w:t>的</w:t>
      </w:r>
      <w:r w:rsidRPr="007A31A8">
        <w:rPr>
          <w:color w:val="FF0000"/>
        </w:rPr>
        <w:t>答题区用户设定标准值，根据用户设定的标准值生成答题卡。</w:t>
      </w:r>
    </w:p>
    <w:p w:rsidR="00C8040A" w:rsidRPr="00C8040A" w:rsidRDefault="00C8040A" w:rsidP="00C8040A">
      <w:pPr>
        <w:pStyle w:val="ListParagraph"/>
        <w:ind w:left="360" w:firstLineChars="0" w:firstLine="0"/>
      </w:pPr>
    </w:p>
    <w:sectPr w:rsidR="00C8040A" w:rsidRPr="00C80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3DF8C7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31F9"/>
    <w:rsid w:val="000354AA"/>
    <w:rsid w:val="0005365C"/>
    <w:rsid w:val="00063CC4"/>
    <w:rsid w:val="00066764"/>
    <w:rsid w:val="000667A2"/>
    <w:rsid w:val="00080A09"/>
    <w:rsid w:val="00093BD2"/>
    <w:rsid w:val="000967F2"/>
    <w:rsid w:val="00096922"/>
    <w:rsid w:val="000D04D6"/>
    <w:rsid w:val="000D20DE"/>
    <w:rsid w:val="000D2A38"/>
    <w:rsid w:val="000D5358"/>
    <w:rsid w:val="000F72D0"/>
    <w:rsid w:val="00105E1F"/>
    <w:rsid w:val="0012251B"/>
    <w:rsid w:val="00130AF8"/>
    <w:rsid w:val="001356E9"/>
    <w:rsid w:val="0015083B"/>
    <w:rsid w:val="0015120C"/>
    <w:rsid w:val="001525A6"/>
    <w:rsid w:val="0015535C"/>
    <w:rsid w:val="0016204A"/>
    <w:rsid w:val="0016709D"/>
    <w:rsid w:val="0017072B"/>
    <w:rsid w:val="00170FFC"/>
    <w:rsid w:val="001713E2"/>
    <w:rsid w:val="001721BE"/>
    <w:rsid w:val="001A2002"/>
    <w:rsid w:val="001A5540"/>
    <w:rsid w:val="001A77A0"/>
    <w:rsid w:val="001B3C86"/>
    <w:rsid w:val="001C7A7C"/>
    <w:rsid w:val="001D303C"/>
    <w:rsid w:val="001F124E"/>
    <w:rsid w:val="001F5D14"/>
    <w:rsid w:val="00206BA3"/>
    <w:rsid w:val="00210A8E"/>
    <w:rsid w:val="00212F20"/>
    <w:rsid w:val="002236A3"/>
    <w:rsid w:val="00223BD3"/>
    <w:rsid w:val="0023399C"/>
    <w:rsid w:val="002411E3"/>
    <w:rsid w:val="0024559B"/>
    <w:rsid w:val="00252300"/>
    <w:rsid w:val="00256094"/>
    <w:rsid w:val="0027373D"/>
    <w:rsid w:val="002B09AD"/>
    <w:rsid w:val="002E01B6"/>
    <w:rsid w:val="00304BBE"/>
    <w:rsid w:val="00330AD8"/>
    <w:rsid w:val="003543BD"/>
    <w:rsid w:val="00356D72"/>
    <w:rsid w:val="00360F3D"/>
    <w:rsid w:val="0039508E"/>
    <w:rsid w:val="00397188"/>
    <w:rsid w:val="00397679"/>
    <w:rsid w:val="003A7780"/>
    <w:rsid w:val="003D50A4"/>
    <w:rsid w:val="00403DDB"/>
    <w:rsid w:val="00407B90"/>
    <w:rsid w:val="004111FF"/>
    <w:rsid w:val="00411591"/>
    <w:rsid w:val="00411D40"/>
    <w:rsid w:val="00421561"/>
    <w:rsid w:val="0042374C"/>
    <w:rsid w:val="004328D3"/>
    <w:rsid w:val="004633C2"/>
    <w:rsid w:val="004E43A3"/>
    <w:rsid w:val="004E4841"/>
    <w:rsid w:val="004F14C5"/>
    <w:rsid w:val="004F48D6"/>
    <w:rsid w:val="005151E8"/>
    <w:rsid w:val="00526CDD"/>
    <w:rsid w:val="00545DDC"/>
    <w:rsid w:val="00550949"/>
    <w:rsid w:val="00553ADF"/>
    <w:rsid w:val="00566E10"/>
    <w:rsid w:val="005A3A81"/>
    <w:rsid w:val="005A4598"/>
    <w:rsid w:val="005C1168"/>
    <w:rsid w:val="005E7FAB"/>
    <w:rsid w:val="00603734"/>
    <w:rsid w:val="00603E06"/>
    <w:rsid w:val="00623073"/>
    <w:rsid w:val="006252D3"/>
    <w:rsid w:val="006548DE"/>
    <w:rsid w:val="006650A9"/>
    <w:rsid w:val="00677FA8"/>
    <w:rsid w:val="006C0760"/>
    <w:rsid w:val="006C4DFF"/>
    <w:rsid w:val="006E7883"/>
    <w:rsid w:val="006F51B6"/>
    <w:rsid w:val="0070266B"/>
    <w:rsid w:val="00703590"/>
    <w:rsid w:val="0071000D"/>
    <w:rsid w:val="007261FF"/>
    <w:rsid w:val="00726451"/>
    <w:rsid w:val="00750D92"/>
    <w:rsid w:val="0078254F"/>
    <w:rsid w:val="00785EB5"/>
    <w:rsid w:val="00797AAC"/>
    <w:rsid w:val="007A31A8"/>
    <w:rsid w:val="007A5F8E"/>
    <w:rsid w:val="007B7236"/>
    <w:rsid w:val="007C3B45"/>
    <w:rsid w:val="007D0F92"/>
    <w:rsid w:val="007E7837"/>
    <w:rsid w:val="008077B1"/>
    <w:rsid w:val="0083002F"/>
    <w:rsid w:val="00832D62"/>
    <w:rsid w:val="00846494"/>
    <w:rsid w:val="0085173C"/>
    <w:rsid w:val="00853114"/>
    <w:rsid w:val="008603CA"/>
    <w:rsid w:val="00876C0F"/>
    <w:rsid w:val="00880E11"/>
    <w:rsid w:val="00881307"/>
    <w:rsid w:val="008B03AB"/>
    <w:rsid w:val="008B79E4"/>
    <w:rsid w:val="008D45E4"/>
    <w:rsid w:val="008E34D0"/>
    <w:rsid w:val="00921ED2"/>
    <w:rsid w:val="009411E7"/>
    <w:rsid w:val="00956802"/>
    <w:rsid w:val="00970A5D"/>
    <w:rsid w:val="009B3AE8"/>
    <w:rsid w:val="009E3D9A"/>
    <w:rsid w:val="009E7B5B"/>
    <w:rsid w:val="00A07219"/>
    <w:rsid w:val="00A11AF2"/>
    <w:rsid w:val="00A16B6A"/>
    <w:rsid w:val="00A2042B"/>
    <w:rsid w:val="00A438D8"/>
    <w:rsid w:val="00A65574"/>
    <w:rsid w:val="00A713A3"/>
    <w:rsid w:val="00A73654"/>
    <w:rsid w:val="00A81E1F"/>
    <w:rsid w:val="00A828F9"/>
    <w:rsid w:val="00A90C4A"/>
    <w:rsid w:val="00AB4B3B"/>
    <w:rsid w:val="00AE30D0"/>
    <w:rsid w:val="00AF3F55"/>
    <w:rsid w:val="00B14E61"/>
    <w:rsid w:val="00B16F34"/>
    <w:rsid w:val="00B3173C"/>
    <w:rsid w:val="00B34914"/>
    <w:rsid w:val="00B62C07"/>
    <w:rsid w:val="00B77695"/>
    <w:rsid w:val="00B81F9D"/>
    <w:rsid w:val="00B82F87"/>
    <w:rsid w:val="00BB0B12"/>
    <w:rsid w:val="00BD241B"/>
    <w:rsid w:val="00BE7312"/>
    <w:rsid w:val="00BF3021"/>
    <w:rsid w:val="00BF3648"/>
    <w:rsid w:val="00BF4FEF"/>
    <w:rsid w:val="00C03516"/>
    <w:rsid w:val="00C10034"/>
    <w:rsid w:val="00C20B95"/>
    <w:rsid w:val="00C27B28"/>
    <w:rsid w:val="00C3302D"/>
    <w:rsid w:val="00C35695"/>
    <w:rsid w:val="00C63AFC"/>
    <w:rsid w:val="00C776D0"/>
    <w:rsid w:val="00C8040A"/>
    <w:rsid w:val="00C936C7"/>
    <w:rsid w:val="00C94C10"/>
    <w:rsid w:val="00CA24B2"/>
    <w:rsid w:val="00CA2699"/>
    <w:rsid w:val="00CE229A"/>
    <w:rsid w:val="00CF7544"/>
    <w:rsid w:val="00D21EA6"/>
    <w:rsid w:val="00D25853"/>
    <w:rsid w:val="00D27D45"/>
    <w:rsid w:val="00D445A5"/>
    <w:rsid w:val="00D54F2A"/>
    <w:rsid w:val="00D60205"/>
    <w:rsid w:val="00D80BE1"/>
    <w:rsid w:val="00D97B9A"/>
    <w:rsid w:val="00DA0BBE"/>
    <w:rsid w:val="00DB097E"/>
    <w:rsid w:val="00DB2E85"/>
    <w:rsid w:val="00DD5ACD"/>
    <w:rsid w:val="00DE34CC"/>
    <w:rsid w:val="00DE7096"/>
    <w:rsid w:val="00E1284F"/>
    <w:rsid w:val="00E50962"/>
    <w:rsid w:val="00E5578A"/>
    <w:rsid w:val="00E62D69"/>
    <w:rsid w:val="00E7365A"/>
    <w:rsid w:val="00E91A59"/>
    <w:rsid w:val="00E9434A"/>
    <w:rsid w:val="00EB20B3"/>
    <w:rsid w:val="00EB2975"/>
    <w:rsid w:val="00EB5D53"/>
    <w:rsid w:val="00EC3093"/>
    <w:rsid w:val="00ED373F"/>
    <w:rsid w:val="00ED7119"/>
    <w:rsid w:val="00EF09CF"/>
    <w:rsid w:val="00EF2EA6"/>
    <w:rsid w:val="00EF7606"/>
    <w:rsid w:val="00F05B53"/>
    <w:rsid w:val="00F113BE"/>
    <w:rsid w:val="00F159A6"/>
    <w:rsid w:val="00F3199E"/>
    <w:rsid w:val="00F4193C"/>
    <w:rsid w:val="00F5115D"/>
    <w:rsid w:val="00F53305"/>
    <w:rsid w:val="00F715E5"/>
    <w:rsid w:val="00F823C0"/>
    <w:rsid w:val="00F9342C"/>
    <w:rsid w:val="00F974EF"/>
    <w:rsid w:val="00FB21ED"/>
    <w:rsid w:val="00FC073D"/>
    <w:rsid w:val="00FE40D6"/>
    <w:rsid w:val="00FE4A0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9179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91AF9-9F6A-4632-8DC1-5BBCFC411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(Nokia - CN/Hangzhou)</cp:lastModifiedBy>
  <cp:revision>255</cp:revision>
  <dcterms:created xsi:type="dcterms:W3CDTF">2017-04-23T00:21:00Z</dcterms:created>
  <dcterms:modified xsi:type="dcterms:W3CDTF">2017-04-27T02:47:00Z</dcterms:modified>
</cp:coreProperties>
</file>