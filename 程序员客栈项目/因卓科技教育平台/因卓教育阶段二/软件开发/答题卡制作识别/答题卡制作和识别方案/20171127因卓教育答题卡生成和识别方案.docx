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51B" w:rsidRDefault="004328D3" w:rsidP="00C03516">
      <w:pPr>
        <w:jc w:val="center"/>
        <w:rPr>
          <w:rStyle w:val="BookTitle"/>
          <w:b w:val="0"/>
          <w:i w:val="0"/>
          <w:sz w:val="48"/>
          <w:szCs w:val="48"/>
        </w:rPr>
      </w:pPr>
      <w:proofErr w:type="gramStart"/>
      <w:r w:rsidRPr="00C03516">
        <w:rPr>
          <w:rStyle w:val="BookTitle"/>
          <w:rFonts w:hint="eastAsia"/>
          <w:b w:val="0"/>
          <w:i w:val="0"/>
          <w:sz w:val="48"/>
          <w:szCs w:val="48"/>
        </w:rPr>
        <w:t>因卓教育</w:t>
      </w:r>
      <w:proofErr w:type="gramEnd"/>
      <w:r w:rsidRPr="00C03516">
        <w:rPr>
          <w:rStyle w:val="BookTitle"/>
          <w:rFonts w:hint="eastAsia"/>
          <w:b w:val="0"/>
          <w:i w:val="0"/>
          <w:sz w:val="48"/>
          <w:szCs w:val="48"/>
        </w:rPr>
        <w:t>答题卡生成和识别方案</w:t>
      </w: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C03516">
      <w:pPr>
        <w:jc w:val="center"/>
        <w:rPr>
          <w:rStyle w:val="BookTitle"/>
          <w:b w:val="0"/>
          <w:i w:val="0"/>
          <w:sz w:val="48"/>
          <w:szCs w:val="48"/>
        </w:rPr>
      </w:pPr>
    </w:p>
    <w:p w:rsidR="00C03516" w:rsidRDefault="00C03516" w:rsidP="007D0F92">
      <w:pPr>
        <w:rPr>
          <w:rStyle w:val="BookTitle"/>
          <w:b w:val="0"/>
          <w:i w:val="0"/>
          <w:sz w:val="48"/>
          <w:szCs w:val="48"/>
        </w:rPr>
      </w:pPr>
    </w:p>
    <w:p w:rsidR="00F113BE" w:rsidRDefault="00F113BE" w:rsidP="007D0F92">
      <w:pPr>
        <w:rPr>
          <w:rStyle w:val="BookTitle"/>
          <w:b w:val="0"/>
          <w:i w:val="0"/>
          <w:sz w:val="48"/>
          <w:szCs w:val="48"/>
        </w:rPr>
      </w:pPr>
    </w:p>
    <w:p w:rsidR="00F113BE" w:rsidRDefault="00F113BE" w:rsidP="007D0F92">
      <w:pPr>
        <w:rPr>
          <w:rStyle w:val="BookTitle"/>
          <w:b w:val="0"/>
          <w:i w:val="0"/>
          <w:sz w:val="48"/>
          <w:szCs w:val="48"/>
        </w:rPr>
      </w:pPr>
    </w:p>
    <w:p w:rsidR="00AF3D04" w:rsidRDefault="0085173C" w:rsidP="00AF3D04">
      <w:pPr>
        <w:jc w:val="center"/>
        <w:rPr>
          <w:rStyle w:val="BookTitle"/>
          <w:b w:val="0"/>
          <w:i w:val="0"/>
          <w:sz w:val="48"/>
          <w:szCs w:val="48"/>
        </w:rPr>
      </w:pPr>
      <w:r>
        <w:rPr>
          <w:rStyle w:val="BookTitle"/>
          <w:rFonts w:hint="eastAsia"/>
          <w:b w:val="0"/>
          <w:i w:val="0"/>
          <w:sz w:val="48"/>
          <w:szCs w:val="48"/>
        </w:rPr>
        <w:t>作者</w:t>
      </w:r>
      <w:r>
        <w:rPr>
          <w:rStyle w:val="BookTitle"/>
          <w:b w:val="0"/>
          <w:i w:val="0"/>
          <w:sz w:val="48"/>
          <w:szCs w:val="48"/>
        </w:rPr>
        <w:t xml:space="preserve">: </w:t>
      </w:r>
      <w:r>
        <w:rPr>
          <w:rStyle w:val="BookTitle"/>
          <w:rFonts w:hint="eastAsia"/>
          <w:b w:val="0"/>
          <w:i w:val="0"/>
          <w:sz w:val="48"/>
          <w:szCs w:val="48"/>
        </w:rPr>
        <w:t>张文虎</w:t>
      </w:r>
    </w:p>
    <w:p w:rsidR="00A438D8" w:rsidRDefault="00A438D8" w:rsidP="00A438D8">
      <w:pPr>
        <w:widowControl/>
        <w:jc w:val="left"/>
        <w:rPr>
          <w:rStyle w:val="BookTitle"/>
          <w:b w:val="0"/>
          <w:i w:val="0"/>
          <w:sz w:val="48"/>
          <w:szCs w:val="48"/>
        </w:rPr>
      </w:pPr>
    </w:p>
    <w:p w:rsidR="00C03516" w:rsidRDefault="00C03516" w:rsidP="00C03516">
      <w:pPr>
        <w:pStyle w:val="Heading1"/>
        <w:rPr>
          <w:rStyle w:val="BookTitle"/>
          <w:b/>
          <w:i w:val="0"/>
          <w:sz w:val="48"/>
          <w:szCs w:val="48"/>
        </w:rPr>
      </w:pPr>
      <w:r>
        <w:rPr>
          <w:rStyle w:val="BookTitle"/>
          <w:rFonts w:hint="eastAsia"/>
          <w:b/>
          <w:i w:val="0"/>
          <w:sz w:val="48"/>
          <w:szCs w:val="48"/>
        </w:rPr>
        <w:lastRenderedPageBreak/>
        <w:t>答题卡</w:t>
      </w:r>
      <w:r>
        <w:rPr>
          <w:rStyle w:val="BookTitle"/>
          <w:b/>
          <w:i w:val="0"/>
          <w:sz w:val="48"/>
          <w:szCs w:val="48"/>
        </w:rPr>
        <w:t>生成</w:t>
      </w:r>
    </w:p>
    <w:p w:rsidR="00970A5D" w:rsidRPr="00970A5D" w:rsidRDefault="00970A5D" w:rsidP="00970A5D">
      <w:pPr>
        <w:pStyle w:val="Heading2"/>
      </w:pPr>
      <w:r w:rsidRPr="00970A5D">
        <w:rPr>
          <w:rFonts w:hint="eastAsia"/>
        </w:rPr>
        <w:t>答题卡</w:t>
      </w:r>
      <w:r w:rsidR="00256094">
        <w:t>信息</w:t>
      </w:r>
    </w:p>
    <w:p w:rsidR="00D25853" w:rsidRDefault="00D25853" w:rsidP="00C03516">
      <w:r w:rsidRPr="00970A5D">
        <w:rPr>
          <w:rFonts w:hint="eastAsia"/>
          <w:b/>
        </w:rPr>
        <w:t>答题卡</w:t>
      </w:r>
      <w:r w:rsidRPr="00970A5D">
        <w:rPr>
          <w:b/>
        </w:rPr>
        <w:t>大小</w:t>
      </w:r>
      <w:r>
        <w:t>：A</w:t>
      </w:r>
      <w:r w:rsidR="00783FF8">
        <w:rPr>
          <w:rFonts w:hint="eastAsia"/>
        </w:rPr>
        <w:t>4</w:t>
      </w:r>
      <w:proofErr w:type="gramStart"/>
      <w:r w:rsidR="00783FF8">
        <w:rPr>
          <w:rFonts w:hint="eastAsia"/>
        </w:rPr>
        <w:t>一</w:t>
      </w:r>
      <w:proofErr w:type="gramEnd"/>
      <w:r w:rsidR="00783FF8">
        <w:rPr>
          <w:rFonts w:hint="eastAsia"/>
        </w:rPr>
        <w:t>栏</w:t>
      </w:r>
      <w:r w:rsidR="00783FF8">
        <w:t>、A3二栏、A3</w:t>
      </w:r>
      <w:r w:rsidR="00783FF8">
        <w:rPr>
          <w:rFonts w:hint="eastAsia"/>
        </w:rPr>
        <w:t>三栏</w:t>
      </w:r>
    </w:p>
    <w:p w:rsidR="00EB20B3" w:rsidRDefault="00970A5D" w:rsidP="00C03516">
      <w:pPr>
        <w:rPr>
          <w:b/>
        </w:rPr>
      </w:pPr>
      <w:r w:rsidRPr="00970A5D">
        <w:rPr>
          <w:rFonts w:hint="eastAsia"/>
          <w:b/>
        </w:rPr>
        <w:t>答题</w:t>
      </w:r>
      <w:r w:rsidRPr="00970A5D">
        <w:rPr>
          <w:b/>
        </w:rPr>
        <w:t>卡组成元素：</w:t>
      </w:r>
    </w:p>
    <w:p w:rsidR="00D97B9A" w:rsidRPr="002236A3" w:rsidRDefault="002236A3" w:rsidP="002236A3">
      <w:pPr>
        <w:pStyle w:val="ListParagraph"/>
        <w:numPr>
          <w:ilvl w:val="0"/>
          <w:numId w:val="1"/>
        </w:numPr>
        <w:ind w:firstLineChars="0"/>
      </w:pPr>
      <w:r w:rsidRPr="002236A3">
        <w:rPr>
          <w:rFonts w:hint="eastAsia"/>
        </w:rPr>
        <w:t>答题卡</w:t>
      </w:r>
      <w:r>
        <w:rPr>
          <w:rFonts w:hint="eastAsia"/>
        </w:rPr>
        <w:t>标题</w:t>
      </w:r>
      <w:r w:rsidR="00F715E5">
        <w:rPr>
          <w:rFonts w:hint="eastAsia"/>
        </w:rPr>
        <w:t>，比如</w:t>
      </w:r>
      <w:r w:rsidR="00F715E5">
        <w:t>：</w:t>
      </w:r>
      <w:r>
        <w:rPr>
          <w:rFonts w:hint="eastAsia"/>
        </w:rPr>
        <w:t>xxx</w:t>
      </w:r>
      <w:r w:rsidR="00DE417B">
        <w:rPr>
          <w:rFonts w:hint="eastAsia"/>
        </w:rPr>
        <w:t>答题卡</w:t>
      </w:r>
    </w:p>
    <w:p w:rsidR="00970A5D" w:rsidRDefault="00970A5D" w:rsidP="00970A5D">
      <w:pPr>
        <w:pStyle w:val="ListParagraph"/>
        <w:numPr>
          <w:ilvl w:val="0"/>
          <w:numId w:val="1"/>
        </w:numPr>
        <w:ind w:firstLineChars="0"/>
      </w:pPr>
      <w:r>
        <w:rPr>
          <w:rFonts w:hint="eastAsia"/>
        </w:rPr>
        <w:t>答题卡</w:t>
      </w:r>
      <w:r>
        <w:t>头</w:t>
      </w:r>
      <w:r w:rsidR="00BA15B2">
        <w:rPr>
          <w:rFonts w:hint="eastAsia"/>
        </w:rPr>
        <w:t>，</w:t>
      </w:r>
      <w:r w:rsidR="00BA15B2">
        <w:t>分条形码和填涂两种样式</w:t>
      </w:r>
    </w:p>
    <w:p w:rsidR="006C0760" w:rsidRDefault="00F548B8" w:rsidP="00096922">
      <w:pPr>
        <w:pStyle w:val="ListParagraph"/>
        <w:ind w:left="420" w:firstLineChars="0" w:firstLine="0"/>
      </w:pPr>
      <w:r>
        <w:rPr>
          <w:noProof/>
        </w:rPr>
        <w:drawing>
          <wp:inline distT="0" distB="0" distL="0" distR="0" wp14:anchorId="27B198D0" wp14:editId="790090AC">
            <wp:extent cx="52743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96820"/>
                    </a:xfrm>
                    <a:prstGeom prst="rect">
                      <a:avLst/>
                    </a:prstGeom>
                  </pic:spPr>
                </pic:pic>
              </a:graphicData>
            </a:graphic>
          </wp:inline>
        </w:drawing>
      </w:r>
    </w:p>
    <w:p w:rsidR="00391C20" w:rsidRDefault="007F7A3C" w:rsidP="00096922">
      <w:pPr>
        <w:pStyle w:val="ListParagraph"/>
        <w:ind w:left="420" w:firstLineChars="0" w:firstLine="0"/>
      </w:pPr>
      <w:r>
        <w:rPr>
          <w:noProof/>
        </w:rPr>
        <w:drawing>
          <wp:inline distT="0" distB="0" distL="0" distR="0" wp14:anchorId="13CC6A2C" wp14:editId="6F8F9840">
            <wp:extent cx="5274310" cy="175831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8315"/>
                    </a:xfrm>
                    <a:prstGeom prst="rect">
                      <a:avLst/>
                    </a:prstGeom>
                  </pic:spPr>
                </pic:pic>
              </a:graphicData>
            </a:graphic>
          </wp:inline>
        </w:drawing>
      </w:r>
    </w:p>
    <w:p w:rsidR="006C0760" w:rsidRDefault="00CF4ADB" w:rsidP="006C0760">
      <w:pPr>
        <w:pStyle w:val="ListParagraph"/>
        <w:numPr>
          <w:ilvl w:val="0"/>
          <w:numId w:val="1"/>
        </w:numPr>
        <w:ind w:firstLineChars="0"/>
      </w:pPr>
      <w:r>
        <w:rPr>
          <w:rFonts w:hint="eastAsia"/>
        </w:rPr>
        <w:t>客观题</w:t>
      </w:r>
    </w:p>
    <w:p w:rsidR="00CA2699" w:rsidRDefault="00FF39D0" w:rsidP="00CA2699">
      <w:pPr>
        <w:pStyle w:val="ListParagraph"/>
        <w:ind w:left="420" w:firstLineChars="0" w:firstLine="0"/>
      </w:pPr>
      <w:del w:id="0" w:author="Zhang, Wenhu (NSB - CN/Hangzhou)" w:date="2017-11-27T19:39:00Z">
        <w:r w:rsidDel="00CC33B5">
          <w:rPr>
            <w:noProof/>
          </w:rPr>
          <w:drawing>
            <wp:inline distT="0" distB="0" distL="0" distR="0" wp14:anchorId="6C181EF8" wp14:editId="39DC99B0">
              <wp:extent cx="5274310" cy="5688965"/>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88965"/>
                      </a:xfrm>
                      <a:prstGeom prst="rect">
                        <a:avLst/>
                      </a:prstGeom>
                    </pic:spPr>
                  </pic:pic>
                </a:graphicData>
              </a:graphic>
            </wp:inline>
          </w:drawing>
        </w:r>
      </w:del>
      <w:ins w:id="1" w:author="Zhang, Wenhu (NSB - CN/Hangzhou)" w:date="2017-11-27T19:39:00Z">
        <w:r w:rsidR="00CC33B5">
          <w:rPr>
            <w:noProof/>
          </w:rPr>
          <w:drawing>
            <wp:inline distT="0" distB="0" distL="0" distR="0" wp14:anchorId="639E8D49" wp14:editId="4A742314">
              <wp:extent cx="416242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657225"/>
                      </a:xfrm>
                      <a:prstGeom prst="rect">
                        <a:avLst/>
                      </a:prstGeom>
                    </pic:spPr>
                  </pic:pic>
                </a:graphicData>
              </a:graphic>
            </wp:inline>
          </w:drawing>
        </w:r>
      </w:ins>
    </w:p>
    <w:p w:rsidR="00F53305" w:rsidRDefault="00F53305" w:rsidP="0015120C">
      <w:pPr>
        <w:pStyle w:val="ListParagraph"/>
        <w:numPr>
          <w:ilvl w:val="0"/>
          <w:numId w:val="1"/>
        </w:numPr>
        <w:ind w:firstLineChars="0"/>
      </w:pPr>
      <w:r>
        <w:rPr>
          <w:rFonts w:hint="eastAsia"/>
        </w:rPr>
        <w:t>主观题</w:t>
      </w:r>
    </w:p>
    <w:p w:rsidR="00210A8E" w:rsidRDefault="00A76233" w:rsidP="00210A8E">
      <w:pPr>
        <w:pStyle w:val="ListParagraph"/>
        <w:ind w:left="420" w:firstLineChars="0" w:firstLine="0"/>
      </w:pPr>
      <w:del w:id="2" w:author="Zhang, Wenhu (NSB - CN/Hangzhou)" w:date="2017-11-27T19:40:00Z">
        <w:r w:rsidDel="00CC33B5">
          <w:rPr>
            <w:noProof/>
          </w:rPr>
          <w:lastRenderedPageBreak/>
          <w:drawing>
            <wp:inline distT="0" distB="0" distL="0" distR="0" wp14:anchorId="00C08FAD" wp14:editId="3377199B">
              <wp:extent cx="4200525" cy="5829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5829300"/>
                      </a:xfrm>
                      <a:prstGeom prst="rect">
                        <a:avLst/>
                      </a:prstGeom>
                    </pic:spPr>
                  </pic:pic>
                </a:graphicData>
              </a:graphic>
            </wp:inline>
          </w:drawing>
        </w:r>
      </w:del>
      <w:ins w:id="3" w:author="Zhang, Wenhu (NSB - CN/Hangzhou)" w:date="2017-11-27T19:40:00Z">
        <w:r w:rsidR="00CC33B5">
          <w:rPr>
            <w:noProof/>
          </w:rPr>
          <w:drawing>
            <wp:inline distT="0" distB="0" distL="0" distR="0" wp14:anchorId="51E7F389" wp14:editId="7C49169E">
              <wp:extent cx="4067175" cy="3638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3638550"/>
                      </a:xfrm>
                      <a:prstGeom prst="rect">
                        <a:avLst/>
                      </a:prstGeom>
                    </pic:spPr>
                  </pic:pic>
                </a:graphicData>
              </a:graphic>
            </wp:inline>
          </w:drawing>
        </w:r>
      </w:ins>
    </w:p>
    <w:p w:rsidR="001D4B59" w:rsidRDefault="007429D7" w:rsidP="00CC33B5">
      <w:pPr>
        <w:rPr>
          <w:rFonts w:hint="eastAsia"/>
        </w:rPr>
        <w:pPrChange w:id="4" w:author="Zhang, Wenhu (NSB - CN/Hangzhou)" w:date="2017-11-27T19:40:00Z">
          <w:pPr>
            <w:pStyle w:val="ListParagraph"/>
            <w:ind w:left="420" w:firstLineChars="0" w:firstLine="0"/>
          </w:pPr>
        </w:pPrChange>
      </w:pPr>
      <w:del w:id="5" w:author="Zhang, Wenhu (NSB - CN/Hangzhou)" w:date="2017-11-27T19:40:00Z">
        <w:r w:rsidDel="00CC33B5">
          <w:rPr>
            <w:noProof/>
          </w:rPr>
          <w:drawing>
            <wp:inline distT="0" distB="0" distL="0" distR="0" wp14:anchorId="61CEB7BA" wp14:editId="79FF4130">
              <wp:extent cx="4248150" cy="3867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3867150"/>
                      </a:xfrm>
                      <a:prstGeom prst="rect">
                        <a:avLst/>
                      </a:prstGeom>
                    </pic:spPr>
                  </pic:pic>
                </a:graphicData>
              </a:graphic>
            </wp:inline>
          </w:drawing>
        </w:r>
      </w:del>
    </w:p>
    <w:p w:rsidR="00E62D69" w:rsidRDefault="003B295B" w:rsidP="00E62D69">
      <w:pPr>
        <w:pStyle w:val="ListParagraph"/>
        <w:numPr>
          <w:ilvl w:val="0"/>
          <w:numId w:val="1"/>
        </w:numPr>
        <w:ind w:firstLineChars="0"/>
      </w:pPr>
      <w:r>
        <w:rPr>
          <w:rFonts w:hint="eastAsia"/>
        </w:rPr>
        <w:t>答题卡</w:t>
      </w:r>
      <w:r w:rsidR="00337D0D">
        <w:rPr>
          <w:rFonts w:hint="eastAsia"/>
        </w:rPr>
        <w:t>定位符</w:t>
      </w:r>
      <w:r>
        <w:rPr>
          <w:rFonts w:hint="eastAsia"/>
        </w:rPr>
        <w:t>，</w:t>
      </w:r>
      <w:r>
        <w:t>用于定位答题</w:t>
      </w:r>
      <w:r>
        <w:rPr>
          <w:rFonts w:hint="eastAsia"/>
        </w:rPr>
        <w:t>卡</w:t>
      </w:r>
      <w:r>
        <w:t>每一栏的区域</w:t>
      </w:r>
      <w:r w:rsidR="00CE51FC">
        <w:rPr>
          <w:rFonts w:hint="eastAsia"/>
        </w:rPr>
        <w:t>，</w:t>
      </w:r>
      <w:r w:rsidR="00CE51FC">
        <w:t>以及纠正放反的答题卡</w:t>
      </w:r>
    </w:p>
    <w:p w:rsidR="008511A4" w:rsidRPr="00386164" w:rsidRDefault="00386164" w:rsidP="008511A4">
      <w:pPr>
        <w:pStyle w:val="ListParagraph"/>
        <w:ind w:left="420" w:firstLineChars="0" w:firstLine="0"/>
      </w:pPr>
      <w:del w:id="6" w:author="Zhang, Wenhu (NSB - CN/Hangzhou)" w:date="2017-11-27T19:40:00Z">
        <w:r w:rsidRPr="00386164" w:rsidDel="00E008A5">
          <w:rPr>
            <w:noProof/>
          </w:rPr>
          <w:drawing>
            <wp:inline distT="0" distB="0" distL="0" distR="0">
              <wp:extent cx="5274310" cy="3729880"/>
              <wp:effectExtent l="0" t="0" r="2540" b="4445"/>
              <wp:docPr id="26" name="Picture 26" descr="D:\personal\33_OpenSource\part-time-job\程序员客栈项目\因卓科技教育平台\因卓教育阶段二\答题卡制作识别\答题卡制作和识别方案\A3_3栏_答题卡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33_OpenSource\part-time-job\程序员客栈项目\因卓科技教育平台\因卓教育阶段二\答题卡制作识别\答题卡制作和识别方案\A3_3栏_答题卡Dem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729880"/>
                      </a:xfrm>
                      <a:prstGeom prst="rect">
                        <a:avLst/>
                      </a:prstGeom>
                      <a:noFill/>
                      <a:ln>
                        <a:noFill/>
                      </a:ln>
                    </pic:spPr>
                  </pic:pic>
                </a:graphicData>
              </a:graphic>
            </wp:inline>
          </w:drawing>
        </w:r>
      </w:del>
      <w:ins w:id="7" w:author="Zhang, Wenhu (NSB - CN/Hangzhou)" w:date="2017-11-27T19:40:00Z">
        <w:r w:rsidR="00E008A5">
          <w:rPr>
            <w:noProof/>
          </w:rPr>
          <w:drawing>
            <wp:inline distT="0" distB="0" distL="0" distR="0" wp14:anchorId="63FCD86C" wp14:editId="256BCE77">
              <wp:extent cx="5274310" cy="37191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19195"/>
                      </a:xfrm>
                      <a:prstGeom prst="rect">
                        <a:avLst/>
                      </a:prstGeom>
                    </pic:spPr>
                  </pic:pic>
                </a:graphicData>
              </a:graphic>
            </wp:inline>
          </w:drawing>
        </w:r>
      </w:ins>
    </w:p>
    <w:p w:rsidR="000F72D0" w:rsidRDefault="000F72D0" w:rsidP="000F72D0">
      <w:pPr>
        <w:pStyle w:val="ListParagraph"/>
        <w:ind w:left="420" w:firstLineChars="0" w:firstLine="0"/>
      </w:pPr>
    </w:p>
    <w:p w:rsidR="00B3173C" w:rsidRDefault="009C6EF7" w:rsidP="00B3173C">
      <w:pPr>
        <w:pStyle w:val="Heading2"/>
      </w:pPr>
      <w:r>
        <w:rPr>
          <w:rFonts w:hint="eastAsia"/>
        </w:rPr>
        <w:lastRenderedPageBreak/>
        <w:t>如何</w:t>
      </w:r>
      <w:r w:rsidR="007124BB">
        <w:rPr>
          <w:rFonts w:hint="eastAsia"/>
        </w:rPr>
        <w:t>生成答题卡</w:t>
      </w:r>
    </w:p>
    <w:p w:rsidR="00603734" w:rsidRDefault="00D92658" w:rsidP="00D92658">
      <w:pPr>
        <w:pStyle w:val="ListParagraph"/>
        <w:numPr>
          <w:ilvl w:val="0"/>
          <w:numId w:val="11"/>
        </w:numPr>
        <w:ind w:firstLineChars="0"/>
        <w:rPr>
          <w:ins w:id="8" w:author="Zhang, Wenhu (NSB - CN/Hangzhou)" w:date="2017-11-26T13:52:00Z"/>
        </w:rPr>
      </w:pPr>
      <w:del w:id="9" w:author="Zhang, Wenhu (NSB - CN/Hangzhou)" w:date="2017-11-26T13:51:00Z">
        <w:r w:rsidDel="002D2A6D">
          <w:rPr>
            <w:rFonts w:hint="eastAsia"/>
          </w:rPr>
          <w:delText>答题卡</w:delText>
        </w:r>
        <w:r w:rsidDel="002D2A6D">
          <w:delText>标题使用对应试卷的名称</w:delText>
        </w:r>
      </w:del>
      <w:ins w:id="10" w:author="Zhang, Wenhu (NSB - CN/Hangzhou)" w:date="2017-11-26T13:51:00Z">
        <w:r w:rsidR="002D2A6D">
          <w:t>答题</w:t>
        </w:r>
        <w:r w:rsidR="002D2A6D">
          <w:rPr>
            <w:rFonts w:hint="eastAsia"/>
          </w:rPr>
          <w:t>卡</w:t>
        </w:r>
        <w:r w:rsidR="002D2A6D">
          <w:t>标题</w:t>
        </w:r>
        <w:r w:rsidR="002D2A6D">
          <w:rPr>
            <w:rFonts w:hint="eastAsia"/>
          </w:rPr>
          <w:t>分为2行</w:t>
        </w:r>
        <w:r w:rsidR="002D2A6D">
          <w:t>，首行是</w:t>
        </w:r>
        <w:r w:rsidR="002D2A6D">
          <w:rPr>
            <w:rFonts w:hint="eastAsia"/>
          </w:rPr>
          <w:t>考试</w:t>
        </w:r>
        <w:r w:rsidR="002D2A6D">
          <w:t>名称</w:t>
        </w:r>
        <w:r w:rsidR="002D2A6D">
          <w:rPr>
            <w:rFonts w:hint="eastAsia"/>
          </w:rPr>
          <w:t>；</w:t>
        </w:r>
        <w:r w:rsidR="002D2A6D">
          <w:t>第</w:t>
        </w:r>
        <w:r w:rsidR="002D2A6D">
          <w:rPr>
            <w:rFonts w:hint="eastAsia"/>
          </w:rPr>
          <w:t>2行</w:t>
        </w:r>
        <w:r w:rsidR="002D2A6D">
          <w:t>是“</w:t>
        </w:r>
      </w:ins>
      <w:ins w:id="11" w:author="Zhang, Wenhu (NSB - CN/Hangzhou)" w:date="2017-11-26T13:52:00Z">
        <w:r w:rsidR="002D2A6D">
          <w:rPr>
            <w:rFonts w:hint="eastAsia"/>
          </w:rPr>
          <w:t>科目</w:t>
        </w:r>
        <w:r w:rsidR="002D2A6D">
          <w:t>+答题卡</w:t>
        </w:r>
      </w:ins>
      <w:ins w:id="12" w:author="Zhang, Wenhu (NSB - CN/Hangzhou)" w:date="2017-11-26T13:51:00Z">
        <w:r w:rsidR="002D2A6D">
          <w:t>”</w:t>
        </w:r>
      </w:ins>
      <w:ins w:id="13" w:author="Zhang, Wenhu (NSB - CN/Hangzhou)" w:date="2017-11-26T13:52:00Z">
        <w:r w:rsidR="002D2A6D">
          <w:rPr>
            <w:rFonts w:hint="eastAsia"/>
          </w:rPr>
          <w:t>，</w:t>
        </w:r>
        <w:r w:rsidR="002D2A6D">
          <w:t>比如</w:t>
        </w:r>
      </w:ins>
    </w:p>
    <w:p w:rsidR="00161196" w:rsidRDefault="00161196">
      <w:pPr>
        <w:pStyle w:val="ListParagraph"/>
        <w:ind w:left="360" w:firstLineChars="0" w:firstLine="0"/>
        <w:jc w:val="center"/>
        <w:rPr>
          <w:ins w:id="14" w:author="Zhang, Wenhu (NSB - CN/Hangzhou)" w:date="2017-11-26T13:53:00Z"/>
          <w:rFonts w:ascii="Adobe 楷体 Std R" w:eastAsia="Adobe 楷体 Std R" w:hAnsi="Adobe 楷体 Std R"/>
          <w:shd w:val="pct15" w:color="auto" w:fill="FFFFFF"/>
        </w:rPr>
        <w:pPrChange w:id="15" w:author="Zhang, Wenhu (NSB - CN/Hangzhou)" w:date="2017-11-26T13:53:00Z">
          <w:pPr>
            <w:pStyle w:val="ListParagraph"/>
            <w:numPr>
              <w:numId w:val="11"/>
            </w:numPr>
            <w:ind w:left="360" w:firstLineChars="0" w:hanging="360"/>
            <w:jc w:val="center"/>
          </w:pPr>
        </w:pPrChange>
      </w:pPr>
      <w:ins w:id="16" w:author="Zhang, Wenhu (NSB - CN/Hangzhou)" w:date="2017-11-26T13:53:00Z">
        <w:r>
          <w:rPr>
            <w:rFonts w:ascii="Adobe 楷体 Std R" w:eastAsia="Adobe 楷体 Std R" w:hAnsi="Adobe 楷体 Std R" w:hint="eastAsia"/>
            <w:shd w:val="pct15" w:color="auto" w:fill="FFFFFF"/>
          </w:rPr>
          <w:t>2017年高三期末考试</w:t>
        </w:r>
      </w:ins>
    </w:p>
    <w:p w:rsidR="00216F28" w:rsidRPr="006140B6" w:rsidRDefault="00161196">
      <w:pPr>
        <w:pStyle w:val="ListParagraph"/>
        <w:ind w:left="360" w:firstLineChars="0" w:firstLine="0"/>
        <w:jc w:val="center"/>
        <w:rPr>
          <w:rFonts w:ascii="Adobe 楷体 Std R" w:eastAsia="Adobe 楷体 Std R" w:hAnsi="Adobe 楷体 Std R"/>
          <w:shd w:val="pct15" w:color="auto" w:fill="FFFFFF"/>
          <w:rPrChange w:id="17" w:author="Zhang, Wenhu (NSB - CN/Hangzhou)" w:date="2017-11-26T13:53:00Z">
            <w:rPr/>
          </w:rPrChange>
        </w:rPr>
        <w:pPrChange w:id="18" w:author="Zhang, Wenhu (NSB - CN/Hangzhou)" w:date="2017-11-26T13:53:00Z">
          <w:pPr>
            <w:pStyle w:val="ListParagraph"/>
            <w:numPr>
              <w:numId w:val="11"/>
            </w:numPr>
            <w:ind w:left="360" w:firstLineChars="0" w:hanging="360"/>
          </w:pPr>
        </w:pPrChange>
      </w:pPr>
      <w:ins w:id="19" w:author="Zhang, Wenhu (NSB - CN/Hangzhou)" w:date="2017-11-26T13:53:00Z">
        <w:r>
          <w:rPr>
            <w:rFonts w:ascii="Adobe 楷体 Std R" w:eastAsia="Adobe 楷体 Std R" w:hAnsi="Adobe 楷体 Std R" w:hint="eastAsia"/>
            <w:shd w:val="pct15" w:color="auto" w:fill="FFFFFF"/>
          </w:rPr>
          <w:t>语文答题卡</w:t>
        </w:r>
      </w:ins>
    </w:p>
    <w:p w:rsidR="00D92658" w:rsidRDefault="00D92658" w:rsidP="00D92658">
      <w:pPr>
        <w:pStyle w:val="ListParagraph"/>
        <w:numPr>
          <w:ilvl w:val="0"/>
          <w:numId w:val="11"/>
        </w:numPr>
        <w:ind w:firstLineChars="0"/>
      </w:pPr>
      <w:r>
        <w:rPr>
          <w:rFonts w:hint="eastAsia"/>
        </w:rPr>
        <w:t>答题卡</w:t>
      </w:r>
      <w:proofErr w:type="gramStart"/>
      <w:r>
        <w:rPr>
          <w:rFonts w:hint="eastAsia"/>
        </w:rPr>
        <w:t>卡</w:t>
      </w:r>
      <w:proofErr w:type="gramEnd"/>
      <w:r>
        <w:rPr>
          <w:rFonts w:hint="eastAsia"/>
        </w:rPr>
        <w:t>头</w:t>
      </w:r>
      <w:r>
        <w:t>使用固定的两种样式：条形码、填涂</w:t>
      </w:r>
    </w:p>
    <w:p w:rsidR="00D92658" w:rsidRDefault="00D92658" w:rsidP="00D92658">
      <w:pPr>
        <w:pStyle w:val="ListParagraph"/>
        <w:numPr>
          <w:ilvl w:val="0"/>
          <w:numId w:val="11"/>
        </w:numPr>
        <w:ind w:firstLineChars="0"/>
      </w:pPr>
      <w:r>
        <w:rPr>
          <w:rFonts w:hint="eastAsia"/>
        </w:rPr>
        <w:t>答题</w:t>
      </w:r>
      <w:r>
        <w:t>卡答题区域根据题型生成，</w:t>
      </w:r>
      <w:r>
        <w:rPr>
          <w:rFonts w:hint="eastAsia"/>
        </w:rPr>
        <w:t>配置</w:t>
      </w:r>
      <w:r>
        <w:t>答题卡的试卷需要遵循以下原则</w:t>
      </w:r>
    </w:p>
    <w:p w:rsidR="001B164F" w:rsidDel="00BC3284" w:rsidRDefault="00D92658">
      <w:pPr>
        <w:pStyle w:val="ListParagraph"/>
        <w:numPr>
          <w:ilvl w:val="1"/>
          <w:numId w:val="11"/>
        </w:numPr>
        <w:ind w:firstLineChars="0"/>
        <w:rPr>
          <w:del w:id="20" w:author="Zhang, Wenhu (NSB - CN/Hangzhou)" w:date="2017-11-26T13:54:00Z"/>
        </w:rPr>
      </w:pPr>
      <w:del w:id="21" w:author="Zhang, Wenhu (NSB - CN/Hangzhou)" w:date="2017-11-26T13:47:00Z">
        <w:r w:rsidDel="001B164F">
          <w:rPr>
            <w:rFonts w:hint="eastAsia"/>
          </w:rPr>
          <w:delText>同一</w:delText>
        </w:r>
        <w:r w:rsidDel="001B164F">
          <w:delText>题型内</w:delText>
        </w:r>
        <w:r w:rsidDel="001B164F">
          <w:rPr>
            <w:rFonts w:hint="eastAsia"/>
          </w:rPr>
          <w:delText>不允许</w:delText>
        </w:r>
        <w:r w:rsidDel="001B164F">
          <w:delText>同时出现主观题和客观题</w:delText>
        </w:r>
      </w:del>
      <w:ins w:id="22" w:author="Zhang, Wenhu (NSB - CN/Hangzhou)" w:date="2017-11-26T13:48:00Z">
        <w:r w:rsidR="00515694">
          <w:rPr>
            <w:rFonts w:hint="eastAsia"/>
          </w:rPr>
          <w:t>整张</w:t>
        </w:r>
        <w:r w:rsidR="00515694">
          <w:t>试卷</w:t>
        </w:r>
        <w:proofErr w:type="gramStart"/>
        <w:r w:rsidR="00515694">
          <w:t>的小问顺序</w:t>
        </w:r>
        <w:proofErr w:type="gramEnd"/>
        <w:r w:rsidR="00515694">
          <w:t>编号</w:t>
        </w:r>
      </w:ins>
    </w:p>
    <w:p w:rsidR="00BC3284" w:rsidRDefault="00BC3284">
      <w:pPr>
        <w:pStyle w:val="ListParagraph"/>
        <w:numPr>
          <w:ilvl w:val="1"/>
          <w:numId w:val="11"/>
        </w:numPr>
        <w:ind w:firstLineChars="0"/>
        <w:rPr>
          <w:ins w:id="23" w:author="Zhang, Wenhu (NSB - CN/Hangzhou)" w:date="2017-11-27T19:41:00Z"/>
        </w:rPr>
      </w:pPr>
    </w:p>
    <w:p w:rsidR="00BC3284" w:rsidRDefault="00BC3284" w:rsidP="00BC3284">
      <w:pPr>
        <w:pStyle w:val="ListParagraph"/>
        <w:numPr>
          <w:ilvl w:val="0"/>
          <w:numId w:val="11"/>
        </w:numPr>
        <w:ind w:firstLineChars="0"/>
        <w:rPr>
          <w:ins w:id="24" w:author="Zhang, Wenhu (NSB - CN/Hangzhou)" w:date="2017-11-27T19:41:00Z"/>
        </w:rPr>
      </w:pPr>
      <w:ins w:id="25" w:author="Zhang, Wenhu (NSB - CN/Hangzhou)" w:date="2017-11-27T19:42:00Z">
        <w:r>
          <w:rPr>
            <w:rFonts w:hint="eastAsia"/>
          </w:rPr>
          <w:t>答题</w:t>
        </w:r>
        <w:r>
          <w:t>区域说明</w:t>
        </w:r>
      </w:ins>
    </w:p>
    <w:p w:rsidR="00BC3284" w:rsidRDefault="00BC3284" w:rsidP="00BC3284">
      <w:pPr>
        <w:ind w:left="360"/>
        <w:rPr>
          <w:ins w:id="26" w:author="Zhang, Wenhu (NSB - CN/Hangzhou)" w:date="2017-11-27T19:43:00Z"/>
        </w:rPr>
        <w:pPrChange w:id="27" w:author="Zhang, Wenhu (NSB - CN/Hangzhou)" w:date="2017-11-27T19:42:00Z">
          <w:pPr>
            <w:pStyle w:val="ListParagraph"/>
            <w:numPr>
              <w:ilvl w:val="1"/>
              <w:numId w:val="11"/>
            </w:numPr>
            <w:ind w:left="840" w:firstLineChars="0" w:hanging="420"/>
          </w:pPr>
        </w:pPrChange>
      </w:pPr>
      <w:ins w:id="28" w:author="Zhang, Wenhu (NSB - CN/Hangzhou)" w:date="2017-11-27T19:42:00Z">
        <w:r>
          <w:rPr>
            <w:rFonts w:hint="eastAsia"/>
          </w:rPr>
          <w:t>如果</w:t>
        </w:r>
        <w:r>
          <w:t>同一题型都是</w:t>
        </w:r>
      </w:ins>
      <w:ins w:id="29" w:author="Zhang, Wenhu (NSB - CN/Hangzhou)" w:date="2017-11-27T19:44:00Z">
        <w:r w:rsidR="00AB4572">
          <w:rPr>
            <w:rFonts w:hint="eastAsia"/>
          </w:rPr>
          <w:t>客观题</w:t>
        </w:r>
      </w:ins>
      <w:ins w:id="30" w:author="Zhang, Wenhu (NSB - CN/Hangzhou)" w:date="2017-11-27T19:42:00Z">
        <w:r>
          <w:t>，针对题型生成</w:t>
        </w:r>
      </w:ins>
      <w:ins w:id="31" w:author="Zhang, Wenhu (NSB - CN/Hangzhou)" w:date="2017-11-27T19:43:00Z">
        <w:r>
          <w:rPr>
            <w:rFonts w:hint="eastAsia"/>
          </w:rPr>
          <w:t>一个</w:t>
        </w:r>
      </w:ins>
      <w:ins w:id="32" w:author="Zhang, Wenhu (NSB - CN/Hangzhou)" w:date="2017-11-27T19:42:00Z">
        <w:r>
          <w:t>客观题答题区域</w:t>
        </w:r>
      </w:ins>
      <w:ins w:id="33" w:author="Zhang, Wenhu (NSB - CN/Hangzhou)" w:date="2017-11-27T19:43:00Z">
        <w:r>
          <w:rPr>
            <w:rFonts w:hint="eastAsia"/>
          </w:rPr>
          <w:t>，</w:t>
        </w:r>
        <w:r>
          <w:t>比如</w:t>
        </w:r>
        <w:r>
          <w:rPr>
            <w:rFonts w:hint="eastAsia"/>
          </w:rPr>
          <w:t>数学</w:t>
        </w:r>
        <w:r>
          <w:t>的选择题；</w:t>
        </w:r>
      </w:ins>
    </w:p>
    <w:p w:rsidR="00AB4572" w:rsidRDefault="00BC3284" w:rsidP="00BC3284">
      <w:pPr>
        <w:ind w:left="360"/>
        <w:rPr>
          <w:ins w:id="34" w:author="Zhang, Wenhu (NSB - CN/Hangzhou)" w:date="2017-11-27T19:46:00Z"/>
        </w:rPr>
        <w:pPrChange w:id="35" w:author="Zhang, Wenhu (NSB - CN/Hangzhou)" w:date="2017-11-27T19:42:00Z">
          <w:pPr>
            <w:pStyle w:val="ListParagraph"/>
            <w:numPr>
              <w:ilvl w:val="1"/>
              <w:numId w:val="11"/>
            </w:numPr>
            <w:ind w:left="840" w:firstLineChars="0" w:hanging="420"/>
          </w:pPr>
        </w:pPrChange>
      </w:pPr>
      <w:ins w:id="36" w:author="Zhang, Wenhu (NSB - CN/Hangzhou)" w:date="2017-11-27T19:43:00Z">
        <w:r>
          <w:rPr>
            <w:rFonts w:hint="eastAsia"/>
          </w:rPr>
          <w:t>如果</w:t>
        </w:r>
        <w:r>
          <w:t>同一题型内</w:t>
        </w:r>
      </w:ins>
      <w:ins w:id="37" w:author="Zhang, Wenhu (NSB - CN/Hangzhou)" w:date="2017-11-27T19:44:00Z">
        <w:r w:rsidR="00AB4572">
          <w:rPr>
            <w:rFonts w:hint="eastAsia"/>
          </w:rPr>
          <w:t>前面</w:t>
        </w:r>
        <w:r w:rsidR="00AB4572">
          <w:t>是</w:t>
        </w:r>
      </w:ins>
      <w:ins w:id="38" w:author="Zhang, Wenhu (NSB - CN/Hangzhou)" w:date="2017-11-27T19:45:00Z">
        <w:r w:rsidR="00AB4572">
          <w:rPr>
            <w:rFonts w:hint="eastAsia"/>
          </w:rPr>
          <w:t>客观题</w:t>
        </w:r>
      </w:ins>
      <w:ins w:id="39" w:author="Zhang, Wenhu (NSB - CN/Hangzhou)" w:date="2017-11-27T19:44:00Z">
        <w:r w:rsidR="00AB4572">
          <w:t>，尽可能的</w:t>
        </w:r>
      </w:ins>
      <w:ins w:id="40" w:author="Zhang, Wenhu (NSB - CN/Hangzhou)" w:date="2017-11-27T19:45:00Z">
        <w:r w:rsidR="00AB4572">
          <w:rPr>
            <w:rFonts w:hint="eastAsia"/>
          </w:rPr>
          <w:t>针对</w:t>
        </w:r>
      </w:ins>
      <w:ins w:id="41" w:author="Zhang, Wenhu (NSB - CN/Hangzhou)" w:date="2017-11-27T19:46:00Z">
        <w:r w:rsidR="00AB4572">
          <w:rPr>
            <w:rFonts w:hint="eastAsia"/>
          </w:rPr>
          <w:t>连续</w:t>
        </w:r>
        <w:r w:rsidR="00AB4572">
          <w:t>的</w:t>
        </w:r>
      </w:ins>
      <w:ins w:id="42" w:author="Zhang, Wenhu (NSB - CN/Hangzhou)" w:date="2017-11-27T19:45:00Z">
        <w:r w:rsidR="00AB4572">
          <w:t>客观题</w:t>
        </w:r>
      </w:ins>
      <w:ins w:id="43" w:author="Zhang, Wenhu (NSB - CN/Hangzhou)" w:date="2017-11-27T19:46:00Z">
        <w:r w:rsidR="00AB4572">
          <w:rPr>
            <w:rFonts w:hint="eastAsia"/>
          </w:rPr>
          <w:t>小题合并</w:t>
        </w:r>
      </w:ins>
      <w:ins w:id="44" w:author="Zhang, Wenhu (NSB - CN/Hangzhou)" w:date="2017-11-27T19:45:00Z">
        <w:r w:rsidR="00AB4572">
          <w:t>生成一个客观题答题区域，比如语文的阅读理解</w:t>
        </w:r>
      </w:ins>
      <w:ins w:id="45" w:author="Zhang, Wenhu (NSB - CN/Hangzhou)" w:date="2017-11-27T19:46:00Z">
        <w:r w:rsidR="00AB4572">
          <w:rPr>
            <w:rFonts w:hint="eastAsia"/>
          </w:rPr>
          <w:t>，1,2都是</w:t>
        </w:r>
        <w:r w:rsidR="00AB4572">
          <w:t>客观题，</w:t>
        </w:r>
        <w:r w:rsidR="00AB4572">
          <w:rPr>
            <w:rFonts w:hint="eastAsia"/>
          </w:rPr>
          <w:t>3是</w:t>
        </w:r>
        <w:r w:rsidR="00AB4572">
          <w:t>主观题</w:t>
        </w:r>
      </w:ins>
      <w:ins w:id="46" w:author="Zhang, Wenhu (NSB - CN/Hangzhou)" w:date="2017-11-27T19:47:00Z">
        <w:r w:rsidR="00AB4572">
          <w:t>，那么</w:t>
        </w:r>
        <w:r w:rsidR="00AB4572">
          <w:rPr>
            <w:rFonts w:hint="eastAsia"/>
          </w:rPr>
          <w:t>1,2生成</w:t>
        </w:r>
        <w:r w:rsidR="00AB4572">
          <w:t>一个客观题答题区域</w:t>
        </w:r>
      </w:ins>
      <w:ins w:id="47" w:author="Zhang, Wenhu (NSB - CN/Hangzhou)" w:date="2017-11-27T19:46:00Z">
        <w:r w:rsidR="00AB4572">
          <w:rPr>
            <w:rFonts w:hint="eastAsia"/>
          </w:rPr>
          <w:t>；</w:t>
        </w:r>
      </w:ins>
    </w:p>
    <w:p w:rsidR="00AB4572" w:rsidRDefault="00AB4572" w:rsidP="00BC3284">
      <w:pPr>
        <w:ind w:left="360"/>
        <w:rPr>
          <w:ins w:id="48" w:author="Zhang, Wenhu (NSB - CN/Hangzhou)" w:date="2017-11-27T19:47:00Z"/>
        </w:rPr>
        <w:pPrChange w:id="49" w:author="Zhang, Wenhu (NSB - CN/Hangzhou)" w:date="2017-11-27T19:42:00Z">
          <w:pPr>
            <w:pStyle w:val="ListParagraph"/>
            <w:numPr>
              <w:ilvl w:val="1"/>
              <w:numId w:val="11"/>
            </w:numPr>
            <w:ind w:left="840" w:firstLineChars="0" w:hanging="420"/>
          </w:pPr>
        </w:pPrChange>
      </w:pPr>
      <w:ins w:id="50" w:author="Zhang, Wenhu (NSB - CN/Hangzhou)" w:date="2017-11-27T19:46:00Z">
        <w:r>
          <w:rPr>
            <w:rFonts w:hint="eastAsia"/>
          </w:rPr>
          <w:t>如果</w:t>
        </w:r>
        <w:r>
          <w:t>同一题型的小题包含</w:t>
        </w:r>
      </w:ins>
      <w:ins w:id="51" w:author="Zhang, Wenhu (NSB - CN/Hangzhou)" w:date="2017-11-27T19:47:00Z">
        <w:r>
          <w:rPr>
            <w:rFonts w:hint="eastAsia"/>
          </w:rPr>
          <w:t>主观题小问</w:t>
        </w:r>
        <w:r>
          <w:t>，针对小题生成一个答题区域；</w:t>
        </w:r>
      </w:ins>
    </w:p>
    <w:p w:rsidR="00D92658" w:rsidDel="005F51C1" w:rsidRDefault="00AB4572" w:rsidP="00BC3284">
      <w:pPr>
        <w:ind w:left="360"/>
        <w:rPr>
          <w:del w:id="52" w:author="Zhang, Wenhu (NSB - CN/Hangzhou)" w:date="2017-11-26T13:54:00Z"/>
        </w:rPr>
        <w:pPrChange w:id="53" w:author="Zhang, Wenhu (NSB - CN/Hangzhou)" w:date="2017-11-27T19:42:00Z">
          <w:pPr>
            <w:pStyle w:val="ListParagraph"/>
            <w:numPr>
              <w:ilvl w:val="1"/>
              <w:numId w:val="11"/>
            </w:numPr>
            <w:ind w:left="840" w:firstLineChars="0" w:hanging="420"/>
          </w:pPr>
        </w:pPrChange>
      </w:pPr>
      <w:ins w:id="54" w:author="Zhang, Wenhu (NSB - CN/Hangzhou)" w:date="2017-11-27T19:47:00Z">
        <w:r>
          <w:rPr>
            <w:rFonts w:hint="eastAsia"/>
          </w:rPr>
          <w:t>答题区域</w:t>
        </w:r>
        <w:r>
          <w:t>可以支持</w:t>
        </w:r>
      </w:ins>
      <w:ins w:id="55" w:author="Zhang, Wenhu (NSB - CN/Hangzhou)" w:date="2017-11-27T19:48:00Z">
        <w:r w:rsidR="00264074">
          <w:rPr>
            <w:rFonts w:hint="eastAsia"/>
          </w:rPr>
          <w:t>区域</w:t>
        </w:r>
        <w:r w:rsidR="00264074">
          <w:t>大小的调整和</w:t>
        </w:r>
      </w:ins>
      <w:ins w:id="56" w:author="Zhang, Wenhu (NSB - CN/Hangzhou)" w:date="2017-11-27T19:47:00Z">
        <w:r>
          <w:t>富文本</w:t>
        </w:r>
      </w:ins>
      <w:ins w:id="57" w:author="Zhang, Wenhu (NSB - CN/Hangzhou)" w:date="2017-11-27T19:48:00Z">
        <w:r>
          <w:t>的编辑。</w:t>
        </w:r>
      </w:ins>
      <w:del w:id="58" w:author="Zhang, Wenhu (NSB - CN/Hangzhou)" w:date="2017-11-26T13:54:00Z">
        <w:r w:rsidR="00D92658" w:rsidDel="005F51C1">
          <w:rPr>
            <w:rFonts w:hint="eastAsia"/>
          </w:rPr>
          <w:delText>如果同一</w:delText>
        </w:r>
        <w:r w:rsidR="00D92658" w:rsidDel="005F51C1">
          <w:delText>题型都是客观题，客观题必须属于统一类型，比如：</w:delText>
        </w:r>
        <w:r w:rsidR="00D92658" w:rsidDel="005F51C1">
          <w:rPr>
            <w:rFonts w:hint="eastAsia"/>
          </w:rPr>
          <w:delText>都是</w:delText>
        </w:r>
        <w:r w:rsidR="00D92658" w:rsidDel="005F51C1">
          <w:delText>选择题，并且选项数量一致。</w:delText>
        </w:r>
      </w:del>
    </w:p>
    <w:p w:rsidR="00D14F2A" w:rsidRDefault="00D14F2A" w:rsidP="00BC3284">
      <w:pPr>
        <w:ind w:left="360"/>
        <w:pPrChange w:id="59" w:author="Zhang, Wenhu (NSB - CN/Hangzhou)" w:date="2017-11-27T19:42:00Z">
          <w:pPr>
            <w:pStyle w:val="ListParagraph"/>
            <w:numPr>
              <w:ilvl w:val="1"/>
              <w:numId w:val="11"/>
            </w:numPr>
            <w:ind w:left="840" w:firstLineChars="0" w:hanging="420"/>
          </w:pPr>
        </w:pPrChange>
      </w:pPr>
      <w:del w:id="60" w:author="Zhang, Wenhu (NSB - CN/Hangzhou)" w:date="2017-11-26T13:54:00Z">
        <w:r w:rsidDel="005F51C1">
          <w:rPr>
            <w:rFonts w:hint="eastAsia"/>
          </w:rPr>
          <w:delText>小题内</w:delText>
        </w:r>
        <w:r w:rsidDel="005F51C1">
          <w:delText>的小问不允许同时存在客观题和主观题</w:delText>
        </w:r>
      </w:del>
    </w:p>
    <w:p w:rsidR="00D92658" w:rsidDel="00CF7F1C" w:rsidRDefault="00D92658" w:rsidP="00D92658">
      <w:pPr>
        <w:pStyle w:val="ListParagraph"/>
        <w:numPr>
          <w:ilvl w:val="1"/>
          <w:numId w:val="11"/>
        </w:numPr>
        <w:ind w:firstLineChars="0"/>
        <w:rPr>
          <w:del w:id="61" w:author="Zhang, Wenhu (NSB - CN/Hangzhou)" w:date="2017-11-26T13:55:00Z"/>
        </w:rPr>
      </w:pPr>
      <w:del w:id="62" w:author="Zhang, Wenhu (NSB - CN/Hangzhou)" w:date="2017-11-26T13:55:00Z">
        <w:r w:rsidDel="00CF7F1C">
          <w:rPr>
            <w:rFonts w:hint="eastAsia"/>
          </w:rPr>
          <w:delText>整个</w:delText>
        </w:r>
        <w:r w:rsidDel="00CF7F1C">
          <w:delText>试卷的布局，</w:delText>
        </w:r>
        <w:r w:rsidDel="00CF7F1C">
          <w:rPr>
            <w:rFonts w:hint="eastAsia"/>
          </w:rPr>
          <w:delText>要求先是</w:delText>
        </w:r>
        <w:r w:rsidDel="00CF7F1C">
          <w:delText>客观题然后是主观题</w:delText>
        </w:r>
      </w:del>
    </w:p>
    <w:p w:rsidR="00A519DA" w:rsidDel="00E30260" w:rsidRDefault="00480428" w:rsidP="00480428">
      <w:pPr>
        <w:pStyle w:val="ListParagraph"/>
        <w:numPr>
          <w:ilvl w:val="0"/>
          <w:numId w:val="11"/>
        </w:numPr>
        <w:ind w:firstLineChars="0"/>
        <w:rPr>
          <w:del w:id="63" w:author="Zhang, Wenhu (NSB - CN/Hangzhou)" w:date="2017-11-27T19:41:00Z"/>
        </w:rPr>
      </w:pPr>
      <w:del w:id="64" w:author="Zhang, Wenhu (NSB - CN/Hangzhou)" w:date="2017-11-27T19:41:00Z">
        <w:r w:rsidDel="00DC2D59">
          <w:rPr>
            <w:rFonts w:hint="eastAsia"/>
          </w:rPr>
          <w:delText>试题</w:delText>
        </w:r>
        <w:r w:rsidDel="00DC2D59">
          <w:delText>的答题区域不允许跨栏，因此</w:delText>
        </w:r>
        <w:r w:rsidDel="00DC2D59">
          <w:rPr>
            <w:rFonts w:hint="eastAsia"/>
          </w:rPr>
          <w:delText>同一栏</w:delText>
        </w:r>
        <w:r w:rsidDel="00DC2D59">
          <w:delText>剩余的区域不足以</w:delText>
        </w:r>
        <w:r w:rsidDel="00DC2D59">
          <w:rPr>
            <w:rFonts w:hint="eastAsia"/>
          </w:rPr>
          <w:delText>容纳</w:delText>
        </w:r>
        <w:r w:rsidDel="00DC2D59">
          <w:delText>一题的答题区的时候，需要设置为禁止答题区。</w:delText>
        </w:r>
      </w:del>
    </w:p>
    <w:p w:rsidR="00480428" w:rsidRDefault="008A0BA7" w:rsidP="00480428">
      <w:pPr>
        <w:pStyle w:val="ListParagraph"/>
        <w:numPr>
          <w:ilvl w:val="0"/>
          <w:numId w:val="11"/>
        </w:numPr>
        <w:ind w:firstLineChars="0"/>
      </w:pPr>
      <w:r>
        <w:rPr>
          <w:rFonts w:hint="eastAsia"/>
        </w:rPr>
        <w:t>所有</w:t>
      </w:r>
      <w:r>
        <w:t>的答题区域都必须要使用线框框起来</w:t>
      </w:r>
      <w:r w:rsidR="003C11FB">
        <w:rPr>
          <w:rFonts w:hint="eastAsia"/>
        </w:rPr>
        <w:t>，</w:t>
      </w:r>
      <w:r w:rsidR="003C11FB">
        <w:t>用于答题卡识别</w:t>
      </w:r>
    </w:p>
    <w:p w:rsidR="00D360D7" w:rsidRDefault="00D360D7" w:rsidP="00480428">
      <w:pPr>
        <w:pStyle w:val="ListParagraph"/>
        <w:numPr>
          <w:ilvl w:val="0"/>
          <w:numId w:val="11"/>
        </w:numPr>
        <w:ind w:firstLineChars="0"/>
      </w:pPr>
      <w:r>
        <w:rPr>
          <w:rFonts w:hint="eastAsia"/>
        </w:rPr>
        <w:t>使用</w:t>
      </w:r>
      <w:r>
        <w:t>定位符来定位栏</w:t>
      </w:r>
      <w:ins w:id="65" w:author="Zhang, Wenhu (NSB - CN/Hangzhou)" w:date="2017-11-27T19:48:00Z">
        <w:r w:rsidR="008C2C08">
          <w:rPr>
            <w:rFonts w:hint="eastAsia"/>
          </w:rPr>
          <w:t>，</w:t>
        </w:r>
        <w:r w:rsidR="008C2C08">
          <w:t>来识别跨栏的答题区域。</w:t>
        </w:r>
      </w:ins>
    </w:p>
    <w:p w:rsidR="004F7CA1" w:rsidRDefault="004F7CA1" w:rsidP="00480428">
      <w:pPr>
        <w:pStyle w:val="ListParagraph"/>
        <w:numPr>
          <w:ilvl w:val="0"/>
          <w:numId w:val="11"/>
        </w:numPr>
        <w:ind w:firstLineChars="0"/>
      </w:pPr>
      <w:r>
        <w:rPr>
          <w:rFonts w:hint="eastAsia"/>
        </w:rPr>
        <w:t>答题卡</w:t>
      </w:r>
      <w:r>
        <w:t>在后台使用HTML格式存储</w:t>
      </w:r>
      <w:r w:rsidR="0093366F">
        <w:rPr>
          <w:rFonts w:hint="eastAsia"/>
        </w:rPr>
        <w:t>，</w:t>
      </w:r>
      <w:r w:rsidR="0093366F">
        <w:t>下载的时候直接下载</w:t>
      </w:r>
      <w:r w:rsidR="0093366F">
        <w:rPr>
          <w:rFonts w:hint="eastAsia"/>
        </w:rPr>
        <w:t>为</w:t>
      </w:r>
      <w:ins w:id="66" w:author="Zhang, Wenhu (NSB - CN/Hangzhou)" w:date="2017-11-27T19:48:00Z">
        <w:r w:rsidR="0031176F">
          <w:rPr>
            <w:rFonts w:hint="eastAsia"/>
          </w:rPr>
          <w:t>pdf文件</w:t>
        </w:r>
        <w:r w:rsidR="0031176F">
          <w:t>。</w:t>
        </w:r>
      </w:ins>
      <w:del w:id="67" w:author="Zhang, Wenhu (NSB - CN/Hangzhou)" w:date="2017-11-27T19:48:00Z">
        <w:r w:rsidR="0093366F" w:rsidDel="0031176F">
          <w:delText>图片</w:delText>
        </w:r>
      </w:del>
    </w:p>
    <w:p w:rsidR="00D92658" w:rsidRPr="004A31BD" w:rsidRDefault="00922552" w:rsidP="00603734">
      <w:pPr>
        <w:rPr>
          <w:b/>
          <w:sz w:val="24"/>
        </w:rPr>
      </w:pPr>
      <w:r w:rsidRPr="004A31BD">
        <w:rPr>
          <w:rFonts w:hint="eastAsia"/>
          <w:b/>
          <w:sz w:val="24"/>
        </w:rPr>
        <w:t>举例</w:t>
      </w:r>
      <w:r w:rsidRPr="004A31BD">
        <w:rPr>
          <w:b/>
          <w:sz w:val="24"/>
        </w:rPr>
        <w:t>说明：</w:t>
      </w:r>
    </w:p>
    <w:p w:rsidR="00E610D9" w:rsidRPr="004A31BD" w:rsidRDefault="00922552" w:rsidP="00603734">
      <w:pPr>
        <w:rPr>
          <w:b/>
        </w:rPr>
      </w:pPr>
      <w:r w:rsidRPr="004A31BD">
        <w:rPr>
          <w:rFonts w:hint="eastAsia"/>
          <w:b/>
        </w:rPr>
        <w:t>试卷</w:t>
      </w:r>
      <w:r w:rsidRPr="004A31BD">
        <w:rPr>
          <w:b/>
        </w:rPr>
        <w:t>：</w:t>
      </w:r>
    </w:p>
    <w:p w:rsidR="00ED4F36" w:rsidRDefault="007410CC" w:rsidP="00603734">
      <w:pPr>
        <w:rPr>
          <w:ins w:id="68" w:author="Zhang, Wenhu (NSB - CN/Hangzhou)" w:date="2017-11-27T19:50:00Z"/>
        </w:rPr>
      </w:pPr>
      <w:ins w:id="69" w:author="Zhang, Wenhu (NSB - CN/Hangzhou)" w:date="2017-11-27T19:49:00Z">
        <w:r>
          <w:rPr>
            <w:rFonts w:hint="eastAsia"/>
          </w:rPr>
          <w:t>使用</w:t>
        </w:r>
        <w:r>
          <w:t>账号</w:t>
        </w:r>
        <w:r>
          <w:rPr>
            <w:rFonts w:hint="eastAsia"/>
          </w:rPr>
          <w:t>18058139690/ss123456登录</w:t>
        </w:r>
      </w:ins>
      <w:ins w:id="70" w:author="Zhang, Wenhu (NSB - CN/Hangzhou)" w:date="2017-11-27T19:50:00Z">
        <w:r w:rsidR="00ED4F36">
          <w:fldChar w:fldCharType="begin"/>
        </w:r>
        <w:r w:rsidR="00ED4F36">
          <w:instrText xml:space="preserve"> HYPERLINK "http://</w:instrText>
        </w:r>
      </w:ins>
      <w:ins w:id="71" w:author="Zhang, Wenhu (NSB - CN/Hangzhou)" w:date="2017-11-27T19:49:00Z">
        <w:r w:rsidR="00ED4F36">
          <w:rPr>
            <w:rFonts w:hint="eastAsia"/>
          </w:rPr>
          <w:instrText>www.ennjoy.cn</w:instrText>
        </w:r>
      </w:ins>
      <w:ins w:id="72" w:author="Zhang, Wenhu (NSB - CN/Hangzhou)" w:date="2017-11-27T19:50:00Z">
        <w:r w:rsidR="00ED4F36">
          <w:instrText xml:space="preserve">" </w:instrText>
        </w:r>
        <w:r w:rsidR="00ED4F36">
          <w:fldChar w:fldCharType="separate"/>
        </w:r>
      </w:ins>
      <w:r w:rsidR="00ED4F36" w:rsidRPr="009411B6">
        <w:rPr>
          <w:rStyle w:val="Hyperlink"/>
          <w:rFonts w:hint="eastAsia"/>
        </w:rPr>
        <w:t>www.ennjoy.cn</w:t>
      </w:r>
      <w:ins w:id="73" w:author="Zhang, Wenhu (NSB - CN/Hangzhou)" w:date="2017-11-27T19:50:00Z">
        <w:r w:rsidR="00ED4F36">
          <w:fldChar w:fldCharType="end"/>
        </w:r>
      </w:ins>
    </w:p>
    <w:p w:rsidR="00922552" w:rsidRDefault="00ED4F36" w:rsidP="00603734">
      <w:ins w:id="74" w:author="Zhang, Wenhu (NSB - CN/Hangzhou)" w:date="2017-11-27T19:50:00Z">
        <w:r>
          <w:rPr>
            <w:rFonts w:hint="eastAsia"/>
          </w:rPr>
          <w:t>试卷</w:t>
        </w:r>
        <w:r>
          <w:t>名称：</w:t>
        </w:r>
        <w:r>
          <w:rPr>
            <w:rFonts w:ascii="Letter Gothic Std" w:hAnsi="Letter Gothic Std"/>
            <w:color w:val="666666"/>
            <w:sz w:val="18"/>
            <w:szCs w:val="18"/>
            <w:shd w:val="clear" w:color="auto" w:fill="EAEBE3"/>
          </w:rPr>
          <w:t>语文试卷</w:t>
        </w:r>
        <w:r>
          <w:rPr>
            <w:rFonts w:ascii="Letter Gothic Std" w:hAnsi="Letter Gothic Std"/>
            <w:color w:val="666666"/>
            <w:sz w:val="18"/>
            <w:szCs w:val="18"/>
            <w:shd w:val="clear" w:color="auto" w:fill="EAEBE3"/>
          </w:rPr>
          <w:t>_</w:t>
        </w:r>
        <w:r>
          <w:rPr>
            <w:rFonts w:ascii="Letter Gothic Std" w:hAnsi="Letter Gothic Std"/>
            <w:color w:val="666666"/>
            <w:sz w:val="18"/>
            <w:szCs w:val="18"/>
            <w:shd w:val="clear" w:color="auto" w:fill="EAEBE3"/>
          </w:rPr>
          <w:t>答题卡</w:t>
        </w:r>
        <w:r>
          <w:rPr>
            <w:rFonts w:ascii="Letter Gothic Std" w:hAnsi="Letter Gothic Std"/>
            <w:color w:val="666666"/>
            <w:sz w:val="18"/>
            <w:szCs w:val="18"/>
            <w:shd w:val="clear" w:color="auto" w:fill="EAEBE3"/>
          </w:rPr>
          <w:t>demo</w:t>
        </w:r>
      </w:ins>
      <w:del w:id="75" w:author="Zhang, Wenhu (NSB - CN/Hangzhou)" w:date="2017-11-27T19:49:00Z">
        <w:r w:rsidR="00E0761F" w:rsidRPr="00E0761F" w:rsidDel="007410CC">
          <w:rPr>
            <w:rFonts w:hint="eastAsia"/>
          </w:rPr>
          <w:delText>2017年普通高等学校招生全国统一考试数学(理)</w:delText>
        </w:r>
      </w:del>
    </w:p>
    <w:p w:rsidR="00E0761F" w:rsidRPr="004A31BD" w:rsidRDefault="00E0761F" w:rsidP="00603734">
      <w:pPr>
        <w:rPr>
          <w:b/>
        </w:rPr>
      </w:pPr>
      <w:r w:rsidRPr="004A31BD">
        <w:rPr>
          <w:rFonts w:hint="eastAsia"/>
          <w:b/>
        </w:rPr>
        <w:t>试卷</w:t>
      </w:r>
      <w:r w:rsidRPr="004A31BD">
        <w:rPr>
          <w:b/>
        </w:rPr>
        <w:t>结构：</w:t>
      </w:r>
    </w:p>
    <w:p w:rsidR="00E0761F" w:rsidRDefault="005367F9" w:rsidP="00E0761F">
      <w:pPr>
        <w:pStyle w:val="ListParagraph"/>
        <w:numPr>
          <w:ilvl w:val="0"/>
          <w:numId w:val="12"/>
        </w:numPr>
        <w:ind w:firstLineChars="0"/>
      </w:pPr>
      <w:ins w:id="76" w:author="Zhang, Wenhu (NSB - CN/Hangzhou)" w:date="2017-11-27T19:50:00Z">
        <w:r>
          <w:rPr>
            <w:rFonts w:hint="eastAsia"/>
          </w:rPr>
          <w:t>文言文</w:t>
        </w:r>
        <w:r>
          <w:t>阅读</w:t>
        </w:r>
      </w:ins>
      <w:del w:id="77" w:author="Zhang, Wenhu (NSB - CN/Hangzhou)" w:date="2017-11-27T19:50:00Z">
        <w:r w:rsidR="00E0761F" w:rsidDel="005367F9">
          <w:delText>选择题</w:delText>
        </w:r>
      </w:del>
      <w:r w:rsidR="00E0761F">
        <w:rPr>
          <w:rFonts w:hint="eastAsia"/>
        </w:rPr>
        <w:t>（共</w:t>
      </w:r>
      <w:del w:id="78" w:author="Zhang, Wenhu (NSB - CN/Hangzhou)" w:date="2017-11-27T19:50:00Z">
        <w:r w:rsidR="00E0761F" w:rsidDel="005367F9">
          <w:rPr>
            <w:rFonts w:hint="eastAsia"/>
          </w:rPr>
          <w:delText>10</w:delText>
        </w:r>
      </w:del>
      <w:ins w:id="79" w:author="Zhang, Wenhu (NSB - CN/Hangzhou)" w:date="2017-11-27T19:50:00Z">
        <w:r>
          <w:t>1</w:t>
        </w:r>
      </w:ins>
      <w:r w:rsidR="00E0761F">
        <w:rPr>
          <w:rFonts w:hint="eastAsia"/>
        </w:rPr>
        <w:t>题）</w:t>
      </w:r>
    </w:p>
    <w:p w:rsidR="00E0761F" w:rsidRDefault="005367F9" w:rsidP="00E0761F">
      <w:pPr>
        <w:pStyle w:val="ListParagraph"/>
        <w:numPr>
          <w:ilvl w:val="0"/>
          <w:numId w:val="12"/>
        </w:numPr>
        <w:ind w:firstLineChars="0"/>
      </w:pPr>
      <w:ins w:id="80" w:author="Zhang, Wenhu (NSB - CN/Hangzhou)" w:date="2017-11-27T19:51:00Z">
        <w:r>
          <w:rPr>
            <w:rFonts w:hint="eastAsia"/>
          </w:rPr>
          <w:lastRenderedPageBreak/>
          <w:t>现代文阅读</w:t>
        </w:r>
      </w:ins>
      <w:del w:id="81" w:author="Zhang, Wenhu (NSB - CN/Hangzhou)" w:date="2017-11-27T19:51:00Z">
        <w:r w:rsidR="00E0761F" w:rsidDel="005367F9">
          <w:rPr>
            <w:rFonts w:hint="eastAsia"/>
          </w:rPr>
          <w:delText>填空</w:delText>
        </w:r>
        <w:r w:rsidR="00E0761F" w:rsidDel="005367F9">
          <w:delText>题</w:delText>
        </w:r>
      </w:del>
      <w:r w:rsidR="00E0761F">
        <w:rPr>
          <w:rFonts w:hint="eastAsia"/>
        </w:rPr>
        <w:t>（共</w:t>
      </w:r>
      <w:del w:id="82" w:author="Zhang, Wenhu (NSB - CN/Hangzhou)" w:date="2017-11-27T19:51:00Z">
        <w:r w:rsidR="00E0761F" w:rsidDel="005367F9">
          <w:rPr>
            <w:rFonts w:hint="eastAsia"/>
          </w:rPr>
          <w:delText>5</w:delText>
        </w:r>
      </w:del>
      <w:ins w:id="83" w:author="Zhang, Wenhu (NSB - CN/Hangzhou)" w:date="2017-11-27T19:51:00Z">
        <w:r>
          <w:t>2</w:t>
        </w:r>
      </w:ins>
      <w:r w:rsidR="00E0761F">
        <w:rPr>
          <w:rFonts w:hint="eastAsia"/>
        </w:rPr>
        <w:t>题）</w:t>
      </w:r>
    </w:p>
    <w:p w:rsidR="00E0761F" w:rsidRDefault="00E0761F" w:rsidP="00E0761F">
      <w:pPr>
        <w:pStyle w:val="ListParagraph"/>
        <w:numPr>
          <w:ilvl w:val="0"/>
          <w:numId w:val="12"/>
        </w:numPr>
        <w:ind w:firstLineChars="0"/>
        <w:rPr>
          <w:ins w:id="84" w:author="Zhang, Wenhu (NSB - CN/Hangzhou)" w:date="2017-11-27T19:51:00Z"/>
        </w:rPr>
      </w:pPr>
      <w:del w:id="85" w:author="Zhang, Wenhu (NSB - CN/Hangzhou)" w:date="2017-11-27T19:51:00Z">
        <w:r w:rsidDel="005367F9">
          <w:rPr>
            <w:rFonts w:hint="eastAsia"/>
          </w:rPr>
          <w:delText>解答题</w:delText>
        </w:r>
      </w:del>
      <w:ins w:id="86" w:author="Zhang, Wenhu (NSB - CN/Hangzhou)" w:date="2017-11-27T19:51:00Z">
        <w:r w:rsidR="005367F9">
          <w:rPr>
            <w:rFonts w:hint="eastAsia"/>
          </w:rPr>
          <w:t>诗歌鉴赏</w:t>
        </w:r>
      </w:ins>
      <w:r>
        <w:rPr>
          <w:rFonts w:hint="eastAsia"/>
        </w:rPr>
        <w:t>（共</w:t>
      </w:r>
      <w:ins w:id="87" w:author="Zhang, Wenhu (NSB - CN/Hangzhou)" w:date="2017-11-27T19:51:00Z">
        <w:r w:rsidR="005367F9">
          <w:t>1</w:t>
        </w:r>
      </w:ins>
      <w:del w:id="88" w:author="Zhang, Wenhu (NSB - CN/Hangzhou)" w:date="2017-11-27T19:51:00Z">
        <w:r w:rsidDel="005367F9">
          <w:rPr>
            <w:rFonts w:hint="eastAsia"/>
          </w:rPr>
          <w:delText>6</w:delText>
        </w:r>
      </w:del>
      <w:r>
        <w:rPr>
          <w:rFonts w:hint="eastAsia"/>
        </w:rPr>
        <w:t>题）</w:t>
      </w:r>
    </w:p>
    <w:p w:rsidR="005367F9" w:rsidRDefault="005367F9" w:rsidP="00E0761F">
      <w:pPr>
        <w:pStyle w:val="ListParagraph"/>
        <w:numPr>
          <w:ilvl w:val="0"/>
          <w:numId w:val="12"/>
        </w:numPr>
        <w:ind w:firstLineChars="0"/>
        <w:rPr>
          <w:ins w:id="89" w:author="Zhang, Wenhu (NSB - CN/Hangzhou)" w:date="2017-11-27T19:51:00Z"/>
        </w:rPr>
      </w:pPr>
      <w:ins w:id="90" w:author="Zhang, Wenhu (NSB - CN/Hangzhou)" w:date="2017-11-27T19:51:00Z">
        <w:r>
          <w:rPr>
            <w:rFonts w:hint="eastAsia"/>
          </w:rPr>
          <w:t>默写题</w:t>
        </w:r>
        <w:r>
          <w:t>（</w:t>
        </w:r>
        <w:r>
          <w:rPr>
            <w:rFonts w:hint="eastAsia"/>
          </w:rPr>
          <w:t>共1题</w:t>
        </w:r>
        <w:r>
          <w:t>）</w:t>
        </w:r>
      </w:ins>
    </w:p>
    <w:p w:rsidR="005367F9" w:rsidRDefault="005367F9" w:rsidP="00E0761F">
      <w:pPr>
        <w:pStyle w:val="ListParagraph"/>
        <w:numPr>
          <w:ilvl w:val="0"/>
          <w:numId w:val="12"/>
        </w:numPr>
        <w:ind w:firstLineChars="0"/>
        <w:rPr>
          <w:ins w:id="91" w:author="Zhang, Wenhu (NSB - CN/Hangzhou)" w:date="2017-11-27T19:52:00Z"/>
        </w:rPr>
      </w:pPr>
      <w:ins w:id="92" w:author="Zhang, Wenhu (NSB - CN/Hangzhou)" w:date="2017-11-27T19:51:00Z">
        <w:r>
          <w:rPr>
            <w:rFonts w:hint="eastAsia"/>
          </w:rPr>
          <w:t>改错题</w:t>
        </w:r>
        <w:r>
          <w:t>（</w:t>
        </w:r>
        <w:r>
          <w:rPr>
            <w:rFonts w:hint="eastAsia"/>
          </w:rPr>
          <w:t>共2题</w:t>
        </w:r>
        <w:r>
          <w:t>）</w:t>
        </w:r>
      </w:ins>
    </w:p>
    <w:p w:rsidR="005367F9" w:rsidRDefault="005367F9" w:rsidP="00E0761F">
      <w:pPr>
        <w:pStyle w:val="ListParagraph"/>
        <w:numPr>
          <w:ilvl w:val="0"/>
          <w:numId w:val="12"/>
        </w:numPr>
        <w:ind w:firstLineChars="0"/>
        <w:rPr>
          <w:ins w:id="93" w:author="Zhang, Wenhu (NSB - CN/Hangzhou)" w:date="2017-11-27T19:52:00Z"/>
        </w:rPr>
      </w:pPr>
      <w:ins w:id="94" w:author="Zhang, Wenhu (NSB - CN/Hangzhou)" w:date="2017-11-27T19:52:00Z">
        <w:r>
          <w:rPr>
            <w:rFonts w:hint="eastAsia"/>
          </w:rPr>
          <w:t>语言表达</w:t>
        </w:r>
        <w:r>
          <w:t>（</w:t>
        </w:r>
        <w:r>
          <w:rPr>
            <w:rFonts w:hint="eastAsia"/>
          </w:rPr>
          <w:t>共3题</w:t>
        </w:r>
        <w:r>
          <w:t>）</w:t>
        </w:r>
      </w:ins>
    </w:p>
    <w:p w:rsidR="005367F9" w:rsidRPr="00D92658" w:rsidRDefault="005367F9" w:rsidP="00E0761F">
      <w:pPr>
        <w:pStyle w:val="ListParagraph"/>
        <w:numPr>
          <w:ilvl w:val="0"/>
          <w:numId w:val="12"/>
        </w:numPr>
        <w:ind w:firstLineChars="0"/>
      </w:pPr>
      <w:ins w:id="95" w:author="Zhang, Wenhu (NSB - CN/Hangzhou)" w:date="2017-11-27T19:52:00Z">
        <w:r>
          <w:rPr>
            <w:rFonts w:hint="eastAsia"/>
          </w:rPr>
          <w:t>命题作文</w:t>
        </w:r>
        <w:r>
          <w:t>（</w:t>
        </w:r>
        <w:r>
          <w:rPr>
            <w:rFonts w:hint="eastAsia"/>
          </w:rPr>
          <w:t>共1题</w:t>
        </w:r>
        <w:r>
          <w:t>）</w:t>
        </w:r>
      </w:ins>
    </w:p>
    <w:p w:rsidR="00110C93" w:rsidRPr="004A31BD" w:rsidRDefault="00E610D9" w:rsidP="00603734">
      <w:pPr>
        <w:rPr>
          <w:b/>
        </w:rPr>
      </w:pPr>
      <w:r w:rsidRPr="004A31BD">
        <w:rPr>
          <w:rFonts w:hint="eastAsia"/>
          <w:b/>
        </w:rPr>
        <w:t>生成</w:t>
      </w:r>
      <w:r w:rsidRPr="004A31BD">
        <w:rPr>
          <w:b/>
        </w:rPr>
        <w:t>步骤：</w:t>
      </w:r>
    </w:p>
    <w:p w:rsidR="00E610D9" w:rsidDel="004E254D" w:rsidRDefault="00587960" w:rsidP="00587960">
      <w:pPr>
        <w:pStyle w:val="ListParagraph"/>
        <w:numPr>
          <w:ilvl w:val="0"/>
          <w:numId w:val="11"/>
        </w:numPr>
        <w:ind w:firstLineChars="0"/>
        <w:rPr>
          <w:del w:id="96" w:author="Zhang, Wenhu (NSB - CN/Hangzhou)" w:date="2017-11-26T13:59:00Z"/>
        </w:rPr>
      </w:pPr>
      <w:del w:id="97" w:author="Zhang, Wenhu (NSB - CN/Hangzhou)" w:date="2017-11-26T13:59:00Z">
        <w:r w:rsidDel="004E254D">
          <w:rPr>
            <w:rFonts w:hint="eastAsia"/>
          </w:rPr>
          <w:delText>检查</w:delText>
        </w:r>
        <w:r w:rsidDel="004E254D">
          <w:delText>题型下面</w:delText>
        </w:r>
        <w:r w:rsidDel="004E254D">
          <w:rPr>
            <w:rFonts w:hint="eastAsia"/>
          </w:rPr>
          <w:delText>所有</w:delText>
        </w:r>
        <w:r w:rsidDel="004E254D">
          <w:delText>的小问是否都为同一类型</w:delText>
        </w:r>
        <w:r w:rsidDel="004E254D">
          <w:rPr>
            <w:rFonts w:hint="eastAsia"/>
          </w:rPr>
          <w:delText>，</w:delText>
        </w:r>
        <w:r w:rsidDel="004E254D">
          <w:delText>如果不是同一类型，报错</w:delText>
        </w:r>
        <w:r w:rsidDel="004E254D">
          <w:rPr>
            <w:rFonts w:hint="eastAsia"/>
          </w:rPr>
          <w:delText>，</w:delText>
        </w:r>
        <w:r w:rsidDel="004E254D">
          <w:delText>如果是，进入下一步</w:delText>
        </w:r>
      </w:del>
    </w:p>
    <w:p w:rsidR="00587960" w:rsidRDefault="004D1EC9" w:rsidP="00587960">
      <w:pPr>
        <w:pStyle w:val="ListParagraph"/>
        <w:numPr>
          <w:ilvl w:val="0"/>
          <w:numId w:val="11"/>
        </w:numPr>
        <w:ind w:firstLineChars="0"/>
      </w:pPr>
      <w:ins w:id="98" w:author="Zhang, Wenhu (NSB - CN/Hangzhou)" w:date="2017-11-26T13:59:00Z">
        <w:r>
          <w:rPr>
            <w:rFonts w:hint="eastAsia"/>
          </w:rPr>
          <w:t>根据</w:t>
        </w:r>
        <w:r>
          <w:t>试卷中选择题的数量生成</w:t>
        </w:r>
        <w:r>
          <w:rPr>
            <w:rFonts w:hint="eastAsia"/>
          </w:rPr>
          <w:t>选择题</w:t>
        </w:r>
        <w:r w:rsidR="007C4057">
          <w:t>的</w:t>
        </w:r>
      </w:ins>
      <w:ins w:id="99" w:author="Zhang, Wenhu (NSB - CN/Hangzhou)" w:date="2017-11-26T14:00:00Z">
        <w:r w:rsidR="007C4057">
          <w:rPr>
            <w:rFonts w:hint="eastAsia"/>
          </w:rPr>
          <w:t>填涂区域</w:t>
        </w:r>
      </w:ins>
      <w:del w:id="100" w:author="Zhang, Wenhu (NSB - CN/Hangzhou)" w:date="2017-11-26T13:59:00Z">
        <w:r w:rsidR="00587960" w:rsidDel="004D1EC9">
          <w:rPr>
            <w:rFonts w:hint="eastAsia"/>
          </w:rPr>
          <w:delText>如果</w:delText>
        </w:r>
        <w:r w:rsidR="00587960" w:rsidDel="004D1EC9">
          <w:delText>所有小问都为</w:delText>
        </w:r>
        <w:r w:rsidR="00587960" w:rsidDel="004D1EC9">
          <w:rPr>
            <w:rFonts w:hint="eastAsia"/>
          </w:rPr>
          <w:delText>选择题</w:delText>
        </w:r>
        <w:r w:rsidR="00587960" w:rsidDel="004D1EC9">
          <w:delText>，根据小问数量生成客观题答题区域，这里为</w:delText>
        </w:r>
        <w:r w:rsidR="00587960" w:rsidDel="004D1EC9">
          <w:rPr>
            <w:rFonts w:hint="eastAsia"/>
          </w:rPr>
          <w:delText>10</w:delText>
        </w:r>
      </w:del>
    </w:p>
    <w:p w:rsidR="00587960" w:rsidRDefault="00295AED" w:rsidP="00587960">
      <w:pPr>
        <w:pStyle w:val="ListParagraph"/>
        <w:ind w:left="360" w:firstLineChars="0" w:firstLine="0"/>
      </w:pPr>
      <w:ins w:id="101" w:author="Zhang, Wenhu (NSB - CN/Hangzhou)" w:date="2017-11-27T19:53:00Z">
        <w:r>
          <w:rPr>
            <w:noProof/>
          </w:rPr>
          <w:drawing>
            <wp:inline distT="0" distB="0" distL="0" distR="0" wp14:anchorId="4F42C576" wp14:editId="4F9E11C3">
              <wp:extent cx="4162425" cy="65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657225"/>
                      </a:xfrm>
                      <a:prstGeom prst="rect">
                        <a:avLst/>
                      </a:prstGeom>
                    </pic:spPr>
                  </pic:pic>
                </a:graphicData>
              </a:graphic>
            </wp:inline>
          </w:drawing>
        </w:r>
      </w:ins>
      <w:del w:id="102" w:author="Zhang, Wenhu (NSB - CN/Hangzhou)" w:date="2017-11-27T19:49:00Z">
        <w:r w:rsidR="007944A4" w:rsidDel="005B5015">
          <w:rPr>
            <w:noProof/>
          </w:rPr>
          <w:drawing>
            <wp:inline distT="0" distB="0" distL="0" distR="0" wp14:anchorId="02EB92E5" wp14:editId="6C0AA575">
              <wp:extent cx="5274310" cy="902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02335"/>
                      </a:xfrm>
                      <a:prstGeom prst="rect">
                        <a:avLst/>
                      </a:prstGeom>
                    </pic:spPr>
                  </pic:pic>
                </a:graphicData>
              </a:graphic>
            </wp:inline>
          </w:drawing>
        </w:r>
      </w:del>
    </w:p>
    <w:p w:rsidR="007944A4" w:rsidRDefault="008722F7" w:rsidP="00D14F2A">
      <w:pPr>
        <w:pStyle w:val="ListParagraph"/>
        <w:numPr>
          <w:ilvl w:val="0"/>
          <w:numId w:val="11"/>
        </w:numPr>
        <w:ind w:firstLineChars="0"/>
      </w:pPr>
      <w:ins w:id="103" w:author="Zhang, Wenhu (NSB - CN/Hangzhou)" w:date="2017-11-26T14:00:00Z">
        <w:r>
          <w:rPr>
            <w:rFonts w:hint="eastAsia"/>
          </w:rPr>
          <w:t>包含</w:t>
        </w:r>
        <w:r>
          <w:t>主观题的小题，</w:t>
        </w:r>
        <w:r>
          <w:rPr>
            <w:rFonts w:hint="eastAsia"/>
          </w:rPr>
          <w:t>针对</w:t>
        </w:r>
        <w:r>
          <w:t>每一个小题生成一个答题区域</w:t>
        </w:r>
      </w:ins>
      <w:del w:id="104" w:author="Zhang, Wenhu (NSB - CN/Hangzhou)" w:date="2017-11-26T14:00:00Z">
        <w:r w:rsidR="00D14F2A" w:rsidDel="008722F7">
          <w:rPr>
            <w:rFonts w:hint="eastAsia"/>
          </w:rPr>
          <w:delText>如果</w:delText>
        </w:r>
        <w:r w:rsidR="007F6CB0" w:rsidDel="008722F7">
          <w:rPr>
            <w:rFonts w:hint="eastAsia"/>
          </w:rPr>
          <w:delText>小题</w:delText>
        </w:r>
        <w:r w:rsidR="007F6CB0" w:rsidDel="008722F7">
          <w:delText>内</w:delText>
        </w:r>
        <w:r w:rsidR="00D14F2A" w:rsidDel="008722F7">
          <w:delText>所有小问都是</w:delText>
        </w:r>
        <w:r w:rsidR="007F6CB0" w:rsidDel="008722F7">
          <w:rPr>
            <w:rFonts w:hint="eastAsia"/>
          </w:rPr>
          <w:delText>主观题，</w:delText>
        </w:r>
        <w:r w:rsidR="00845FFC" w:rsidDel="008722F7">
          <w:rPr>
            <w:rFonts w:hint="eastAsia"/>
          </w:rPr>
          <w:delText>针对</w:delText>
        </w:r>
        <w:r w:rsidR="00845FFC" w:rsidDel="008722F7">
          <w:delText>每一个小题</w:delText>
        </w:r>
        <w:r w:rsidR="00845FFC" w:rsidDel="008722F7">
          <w:rPr>
            <w:rFonts w:hint="eastAsia"/>
          </w:rPr>
          <w:delText>生成</w:delText>
        </w:r>
        <w:r w:rsidR="00845FFC" w:rsidDel="008722F7">
          <w:delText>一个答题区域</w:delText>
        </w:r>
      </w:del>
    </w:p>
    <w:p w:rsidR="00CC1CB0" w:rsidRDefault="001B1FD4" w:rsidP="00CC1CB0">
      <w:pPr>
        <w:pStyle w:val="ListParagraph"/>
        <w:ind w:left="360" w:firstLineChars="0" w:firstLine="0"/>
      </w:pPr>
      <w:ins w:id="105" w:author="Zhang, Wenhu (NSB - CN/Hangzhou)" w:date="2017-11-27T19:53:00Z">
        <w:r>
          <w:rPr>
            <w:noProof/>
          </w:rPr>
          <w:drawing>
            <wp:inline distT="0" distB="0" distL="0" distR="0" wp14:anchorId="0F8F6362" wp14:editId="0AE45AC1">
              <wp:extent cx="4067175" cy="3638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7175" cy="3638550"/>
                      </a:xfrm>
                      <a:prstGeom prst="rect">
                        <a:avLst/>
                      </a:prstGeom>
                    </pic:spPr>
                  </pic:pic>
                </a:graphicData>
              </a:graphic>
            </wp:inline>
          </w:drawing>
        </w:r>
      </w:ins>
      <w:bookmarkStart w:id="106" w:name="_GoBack"/>
      <w:bookmarkEnd w:id="106"/>
      <w:del w:id="107" w:author="Zhang, Wenhu (NSB - CN/Hangzhou)" w:date="2017-11-27T19:49:00Z">
        <w:r w:rsidR="007034D3" w:rsidDel="003F55D2">
          <w:rPr>
            <w:noProof/>
          </w:rPr>
          <w:drawing>
            <wp:inline distT="0" distB="0" distL="0" distR="0" wp14:anchorId="4FD55BCF" wp14:editId="2DF37ECB">
              <wp:extent cx="5274310" cy="20783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78355"/>
                      </a:xfrm>
                      <a:prstGeom prst="rect">
                        <a:avLst/>
                      </a:prstGeom>
                    </pic:spPr>
                  </pic:pic>
                </a:graphicData>
              </a:graphic>
            </wp:inline>
          </w:drawing>
        </w:r>
      </w:del>
    </w:p>
    <w:p w:rsidR="00533D75" w:rsidRDefault="00533D75" w:rsidP="00533D75">
      <w:pPr>
        <w:pStyle w:val="ListParagraph"/>
        <w:numPr>
          <w:ilvl w:val="0"/>
          <w:numId w:val="11"/>
        </w:numPr>
        <w:ind w:firstLineChars="0"/>
        <w:rPr>
          <w:ins w:id="108" w:author="Zhang, Wenhu (NSB - CN/Hangzhou)" w:date="2017-11-26T14:01:00Z"/>
        </w:rPr>
      </w:pPr>
      <w:r>
        <w:rPr>
          <w:rFonts w:hint="eastAsia"/>
        </w:rPr>
        <w:t>所有题型</w:t>
      </w:r>
      <w:r>
        <w:t>的答题区域生成完后，用户根据</w:t>
      </w:r>
      <w:r>
        <w:rPr>
          <w:rFonts w:hint="eastAsia"/>
        </w:rPr>
        <w:t>实际</w:t>
      </w:r>
      <w:proofErr w:type="gramStart"/>
      <w:r>
        <w:rPr>
          <w:rFonts w:hint="eastAsia"/>
        </w:rPr>
        <w:t>答题区</w:t>
      </w:r>
      <w:proofErr w:type="gramEnd"/>
      <w:r>
        <w:t>所需要的大小</w:t>
      </w:r>
      <w:r>
        <w:rPr>
          <w:rFonts w:hint="eastAsia"/>
        </w:rPr>
        <w:t>去</w:t>
      </w:r>
      <w:r>
        <w:t>调整答题区域。</w:t>
      </w:r>
    </w:p>
    <w:p w:rsidR="00C17547" w:rsidRDefault="00C17547" w:rsidP="00533D75">
      <w:pPr>
        <w:pStyle w:val="ListParagraph"/>
        <w:numPr>
          <w:ilvl w:val="0"/>
          <w:numId w:val="11"/>
        </w:numPr>
        <w:ind w:firstLineChars="0"/>
      </w:pPr>
      <w:ins w:id="109" w:author="Zhang, Wenhu (NSB - CN/Hangzhou)" w:date="2017-11-26T14:01:00Z">
        <w:r>
          <w:rPr>
            <w:rFonts w:hint="eastAsia"/>
          </w:rPr>
          <w:t>所有</w:t>
        </w:r>
        <w:r>
          <w:t>的答题区域在</w:t>
        </w:r>
        <w:r>
          <w:rPr>
            <w:rFonts w:hint="eastAsia"/>
          </w:rPr>
          <w:t>答题卡</w:t>
        </w:r>
        <w:r>
          <w:t>编辑页面</w:t>
        </w:r>
        <w:r>
          <w:rPr>
            <w:rFonts w:hint="eastAsia"/>
          </w:rPr>
          <w:t>上支持</w:t>
        </w:r>
        <w:r>
          <w:t>富文本</w:t>
        </w:r>
      </w:ins>
    </w:p>
    <w:p w:rsidR="00EA5C78" w:rsidRPr="00C17547" w:rsidRDefault="00EA5C78" w:rsidP="000C5864"/>
    <w:p w:rsidR="00110C93" w:rsidRDefault="00110C93">
      <w:pPr>
        <w:widowControl/>
        <w:jc w:val="left"/>
      </w:pPr>
      <w:r>
        <w:br w:type="page"/>
      </w:r>
    </w:p>
    <w:p w:rsidR="00750D92" w:rsidRDefault="00EF7606" w:rsidP="00EF7606">
      <w:pPr>
        <w:pStyle w:val="Heading1"/>
      </w:pPr>
      <w:r>
        <w:rPr>
          <w:rFonts w:hint="eastAsia"/>
        </w:rPr>
        <w:lastRenderedPageBreak/>
        <w:t>答题卡</w:t>
      </w:r>
      <w:r>
        <w:t>识别</w:t>
      </w:r>
    </w:p>
    <w:p w:rsidR="00C8040A" w:rsidRPr="00296414" w:rsidRDefault="00D30168" w:rsidP="00541EB5">
      <w:pPr>
        <w:rPr>
          <w:b/>
          <w:sz w:val="22"/>
        </w:rPr>
      </w:pPr>
      <w:r w:rsidRPr="00296414">
        <w:rPr>
          <w:rFonts w:hint="eastAsia"/>
          <w:b/>
          <w:sz w:val="22"/>
        </w:rPr>
        <w:t>输入</w:t>
      </w:r>
    </w:p>
    <w:p w:rsidR="00486841" w:rsidRDefault="00486841" w:rsidP="00D30168">
      <w:pPr>
        <w:pStyle w:val="ListParagraph"/>
        <w:numPr>
          <w:ilvl w:val="0"/>
          <w:numId w:val="11"/>
        </w:numPr>
        <w:ind w:firstLineChars="0"/>
      </w:pPr>
      <w:r>
        <w:rPr>
          <w:rFonts w:hint="eastAsia"/>
        </w:rPr>
        <w:t>考试</w:t>
      </w:r>
      <w:r>
        <w:t>信息</w:t>
      </w:r>
    </w:p>
    <w:p w:rsidR="00D30168" w:rsidRDefault="00D30168" w:rsidP="00D30168">
      <w:pPr>
        <w:pStyle w:val="ListParagraph"/>
        <w:numPr>
          <w:ilvl w:val="0"/>
          <w:numId w:val="11"/>
        </w:numPr>
        <w:ind w:firstLineChars="0"/>
      </w:pPr>
      <w:r>
        <w:rPr>
          <w:rFonts w:hint="eastAsia"/>
        </w:rPr>
        <w:t>答题卡</w:t>
      </w:r>
      <w:r>
        <w:t>对应的试卷的</w:t>
      </w:r>
      <w:r>
        <w:rPr>
          <w:rFonts w:hint="eastAsia"/>
        </w:rPr>
        <w:t>试题</w:t>
      </w:r>
      <w:r>
        <w:t>结构</w:t>
      </w:r>
    </w:p>
    <w:p w:rsidR="00D30168" w:rsidRDefault="00D30168" w:rsidP="00D30168">
      <w:pPr>
        <w:pStyle w:val="ListParagraph"/>
        <w:numPr>
          <w:ilvl w:val="0"/>
          <w:numId w:val="11"/>
        </w:numPr>
        <w:ind w:firstLineChars="0"/>
      </w:pPr>
      <w:r>
        <w:rPr>
          <w:rFonts w:hint="eastAsia"/>
        </w:rPr>
        <w:t>答题卡扫描</w:t>
      </w:r>
      <w:r>
        <w:t>图片</w:t>
      </w:r>
    </w:p>
    <w:p w:rsidR="008E591D" w:rsidRDefault="008E591D" w:rsidP="00016B88"/>
    <w:p w:rsidR="00D30168" w:rsidRPr="00567C0D" w:rsidRDefault="00567C0D" w:rsidP="00D30168">
      <w:pPr>
        <w:rPr>
          <w:b/>
        </w:rPr>
      </w:pPr>
      <w:r w:rsidRPr="00567C0D">
        <w:rPr>
          <w:rFonts w:hint="eastAsia"/>
          <w:b/>
        </w:rPr>
        <w:t>识别</w:t>
      </w:r>
      <w:r w:rsidRPr="00567C0D">
        <w:rPr>
          <w:b/>
        </w:rPr>
        <w:t>步骤</w:t>
      </w:r>
    </w:p>
    <w:p w:rsidR="00567C0D" w:rsidRDefault="0036553A" w:rsidP="002A1E2B">
      <w:pPr>
        <w:pStyle w:val="ListParagraph"/>
        <w:numPr>
          <w:ilvl w:val="0"/>
          <w:numId w:val="11"/>
        </w:numPr>
        <w:ind w:firstLineChars="0"/>
      </w:pPr>
      <w:r>
        <w:rPr>
          <w:rFonts w:hint="eastAsia"/>
        </w:rPr>
        <w:t>使用</w:t>
      </w:r>
      <w:r>
        <w:t>图像识别算法</w:t>
      </w:r>
      <w:r>
        <w:rPr>
          <w:rFonts w:hint="eastAsia"/>
        </w:rPr>
        <w:t>根据定位点</w:t>
      </w:r>
      <w:r>
        <w:t>识别出答题</w:t>
      </w:r>
      <w:proofErr w:type="gramStart"/>
      <w:r>
        <w:t>卡有效</w:t>
      </w:r>
      <w:proofErr w:type="gramEnd"/>
      <w:r>
        <w:t>区域</w:t>
      </w:r>
    </w:p>
    <w:p w:rsidR="0036553A" w:rsidRDefault="00D45318" w:rsidP="002A1E2B">
      <w:pPr>
        <w:pStyle w:val="ListParagraph"/>
        <w:numPr>
          <w:ilvl w:val="0"/>
          <w:numId w:val="11"/>
        </w:numPr>
        <w:ind w:firstLineChars="0"/>
      </w:pPr>
      <w:r>
        <w:rPr>
          <w:rFonts w:hint="eastAsia"/>
        </w:rPr>
        <w:t>使用</w:t>
      </w:r>
      <w:r>
        <w:t>图像识别算法检测出</w:t>
      </w:r>
      <w:r w:rsidR="0086414C">
        <w:rPr>
          <w:rFonts w:hint="eastAsia"/>
        </w:rPr>
        <w:t>所有</w:t>
      </w:r>
      <w:r w:rsidR="0086414C">
        <w:t>的</w:t>
      </w:r>
      <w:r w:rsidR="0086414C">
        <w:rPr>
          <w:rFonts w:hint="eastAsia"/>
        </w:rPr>
        <w:t>矩形</w:t>
      </w:r>
      <w:r w:rsidR="0086414C">
        <w:t>区域</w:t>
      </w:r>
      <w:r w:rsidR="009173A0">
        <w:rPr>
          <w:rFonts w:hint="eastAsia"/>
        </w:rPr>
        <w:t>，</w:t>
      </w:r>
      <w:r w:rsidR="009173A0">
        <w:t>是否需要增加更多的</w:t>
      </w:r>
      <w:r w:rsidR="009173A0">
        <w:rPr>
          <w:rFonts w:hint="eastAsia"/>
        </w:rPr>
        <w:t>定位点</w:t>
      </w:r>
      <w:r w:rsidR="009173A0">
        <w:t>来帮助识别矩形区域，需要后续开发人员确认</w:t>
      </w:r>
    </w:p>
    <w:p w:rsidR="0086414C" w:rsidRDefault="002A514F" w:rsidP="002A1E2B">
      <w:pPr>
        <w:pStyle w:val="ListParagraph"/>
        <w:numPr>
          <w:ilvl w:val="0"/>
          <w:numId w:val="11"/>
        </w:numPr>
        <w:ind w:firstLineChars="0"/>
      </w:pPr>
      <w:r>
        <w:t>答题卡</w:t>
      </w:r>
      <w:proofErr w:type="gramStart"/>
      <w:r>
        <w:t>卡</w:t>
      </w:r>
      <w:proofErr w:type="gramEnd"/>
      <w:r>
        <w:t>头</w:t>
      </w:r>
      <w:r w:rsidR="00E86B4B">
        <w:rPr>
          <w:rFonts w:hint="eastAsia"/>
        </w:rPr>
        <w:t>：</w:t>
      </w:r>
      <w:r>
        <w:t>识别出学生的考号</w:t>
      </w:r>
      <w:r w:rsidR="005B563D">
        <w:rPr>
          <w:rFonts w:hint="eastAsia"/>
        </w:rPr>
        <w:t>，</w:t>
      </w:r>
      <w:r w:rsidR="005B563D">
        <w:t>如果考号无法识别需要记录异常。</w:t>
      </w:r>
    </w:p>
    <w:p w:rsidR="005B563D" w:rsidRDefault="008D0B3C" w:rsidP="002A1E2B">
      <w:pPr>
        <w:pStyle w:val="ListParagraph"/>
        <w:numPr>
          <w:ilvl w:val="0"/>
          <w:numId w:val="11"/>
        </w:numPr>
        <w:ind w:firstLineChars="0"/>
      </w:pPr>
      <w:r>
        <w:rPr>
          <w:rFonts w:hint="eastAsia"/>
        </w:rPr>
        <w:t>客观题</w:t>
      </w:r>
      <w:r w:rsidR="00980995">
        <w:t>答题区域：</w:t>
      </w:r>
      <w:r w:rsidR="00683730">
        <w:rPr>
          <w:rFonts w:hint="eastAsia"/>
        </w:rPr>
        <w:t>根据</w:t>
      </w:r>
      <w:r w:rsidR="00683730">
        <w:t>试题结构和识别出的矩形框的顺序来确认是否为客观题答题区域</w:t>
      </w:r>
      <w:r w:rsidR="00683730">
        <w:rPr>
          <w:rFonts w:hint="eastAsia"/>
        </w:rPr>
        <w:t>，</w:t>
      </w:r>
      <w:r w:rsidR="00F11AB3">
        <w:rPr>
          <w:rFonts w:hint="eastAsia"/>
        </w:rPr>
        <w:t>如果</w:t>
      </w:r>
      <w:r w:rsidR="00F11AB3">
        <w:t>是的话，</w:t>
      </w:r>
      <w:r w:rsidR="00980995">
        <w:t>识别出学生客观题的答题</w:t>
      </w:r>
      <w:r w:rsidR="00F11AB3">
        <w:rPr>
          <w:rFonts w:hint="eastAsia"/>
        </w:rPr>
        <w:t>，</w:t>
      </w:r>
      <w:r w:rsidR="00F11AB3">
        <w:t>并上报给后台服务器进行学生答案的存储。</w:t>
      </w:r>
    </w:p>
    <w:p w:rsidR="00980995" w:rsidRDefault="00980995" w:rsidP="002A1E2B">
      <w:pPr>
        <w:pStyle w:val="ListParagraph"/>
        <w:numPr>
          <w:ilvl w:val="0"/>
          <w:numId w:val="11"/>
        </w:numPr>
        <w:ind w:firstLineChars="0"/>
      </w:pPr>
      <w:r>
        <w:rPr>
          <w:rFonts w:hint="eastAsia"/>
        </w:rPr>
        <w:t>主观题</w:t>
      </w:r>
      <w:r>
        <w:t>答题区域：</w:t>
      </w:r>
      <w:r w:rsidR="00EE0474">
        <w:rPr>
          <w:rFonts w:hint="eastAsia"/>
        </w:rPr>
        <w:t>根据</w:t>
      </w:r>
      <w:r w:rsidR="00EE0474">
        <w:t>试题结构和识别出的矩形框的顺序来确认是否为客观题答题区域</w:t>
      </w:r>
      <w:r w:rsidR="00EE0474">
        <w:rPr>
          <w:rFonts w:hint="eastAsia"/>
        </w:rPr>
        <w:t>，如果</w:t>
      </w:r>
      <w:r w:rsidR="00EE0474">
        <w:t>是的话，</w:t>
      </w:r>
      <w:r w:rsidR="006F4C47">
        <w:rPr>
          <w:rFonts w:hint="eastAsia"/>
        </w:rPr>
        <w:t>切割</w:t>
      </w:r>
      <w:r w:rsidR="006F4C47">
        <w:t>并上传到后台服务器</w:t>
      </w:r>
      <w:r w:rsidR="00EE0474">
        <w:rPr>
          <w:rFonts w:hint="eastAsia"/>
        </w:rPr>
        <w:t>进行</w:t>
      </w:r>
      <w:r w:rsidR="00EE0474">
        <w:t>学生答案的存储</w:t>
      </w:r>
      <w:r w:rsidR="00134391">
        <w:rPr>
          <w:rFonts w:hint="eastAsia"/>
        </w:rPr>
        <w:t>。</w:t>
      </w:r>
    </w:p>
    <w:p w:rsidR="00514278" w:rsidRDefault="00514278" w:rsidP="002A1E2B">
      <w:pPr>
        <w:pStyle w:val="ListParagraph"/>
        <w:numPr>
          <w:ilvl w:val="0"/>
          <w:numId w:val="11"/>
        </w:numPr>
        <w:ind w:firstLineChars="0"/>
      </w:pPr>
      <w:r>
        <w:rPr>
          <w:rFonts w:hint="eastAsia"/>
        </w:rPr>
        <w:t>根据试题结构</w:t>
      </w:r>
      <w:r>
        <w:t>和识别出来的矩形框的顺序来确定答题区域和试卷中试题的对应关系</w:t>
      </w:r>
    </w:p>
    <w:p w:rsidR="00FF423B" w:rsidRDefault="00FF423B" w:rsidP="00FF423B"/>
    <w:p w:rsidR="00653FC9" w:rsidRPr="003D7CF7" w:rsidRDefault="008E591D" w:rsidP="00FF423B">
      <w:pPr>
        <w:rPr>
          <w:b/>
        </w:rPr>
      </w:pPr>
      <w:r w:rsidRPr="003D7CF7">
        <w:rPr>
          <w:rFonts w:hint="eastAsia"/>
          <w:b/>
        </w:rPr>
        <w:t>异常</w:t>
      </w:r>
      <w:r w:rsidRPr="003D7CF7">
        <w:rPr>
          <w:b/>
        </w:rPr>
        <w:t>处理</w:t>
      </w:r>
    </w:p>
    <w:p w:rsidR="008E591D" w:rsidRDefault="003D7CF7" w:rsidP="007D011A">
      <w:pPr>
        <w:pStyle w:val="ListParagraph"/>
        <w:numPr>
          <w:ilvl w:val="0"/>
          <w:numId w:val="11"/>
        </w:numPr>
        <w:ind w:firstLineChars="0"/>
      </w:pPr>
      <w:r>
        <w:rPr>
          <w:rFonts w:hint="eastAsia"/>
        </w:rPr>
        <w:t>考号</w:t>
      </w:r>
      <w:r>
        <w:t>无法识别</w:t>
      </w:r>
    </w:p>
    <w:p w:rsidR="003D7CF7" w:rsidRDefault="003D7CF7" w:rsidP="007D011A">
      <w:pPr>
        <w:pStyle w:val="ListParagraph"/>
        <w:numPr>
          <w:ilvl w:val="0"/>
          <w:numId w:val="11"/>
        </w:numPr>
        <w:ind w:firstLineChars="0"/>
      </w:pPr>
      <w:r>
        <w:rPr>
          <w:rFonts w:hint="eastAsia"/>
        </w:rPr>
        <w:t>考号</w:t>
      </w:r>
      <w:r>
        <w:t>重复</w:t>
      </w:r>
    </w:p>
    <w:p w:rsidR="003D7CF7" w:rsidRDefault="00E50289" w:rsidP="007D011A">
      <w:pPr>
        <w:pStyle w:val="ListParagraph"/>
        <w:numPr>
          <w:ilvl w:val="0"/>
          <w:numId w:val="11"/>
        </w:numPr>
        <w:ind w:firstLineChars="0"/>
      </w:pPr>
      <w:r>
        <w:rPr>
          <w:rFonts w:hint="eastAsia"/>
        </w:rPr>
        <w:t>白卷</w:t>
      </w:r>
    </w:p>
    <w:p w:rsidR="00A21693" w:rsidRDefault="00A21693" w:rsidP="007D011A">
      <w:pPr>
        <w:pStyle w:val="ListParagraph"/>
        <w:numPr>
          <w:ilvl w:val="0"/>
          <w:numId w:val="11"/>
        </w:numPr>
        <w:ind w:firstLineChars="0"/>
      </w:pPr>
      <w:r>
        <w:rPr>
          <w:rFonts w:hint="eastAsia"/>
        </w:rPr>
        <w:lastRenderedPageBreak/>
        <w:t>答题卡</w:t>
      </w:r>
      <w:r>
        <w:t>定位符</w:t>
      </w:r>
      <w:r>
        <w:rPr>
          <w:rFonts w:hint="eastAsia"/>
        </w:rPr>
        <w:t>缺失</w:t>
      </w:r>
    </w:p>
    <w:p w:rsidR="00A21693" w:rsidRDefault="00A21693" w:rsidP="00DF0A20">
      <w:pPr>
        <w:rPr>
          <w:ins w:id="110" w:author="Zhang, Wenhu (NSB - CN/Hangzhou)" w:date="2017-11-26T14:02:00Z"/>
        </w:rPr>
      </w:pPr>
    </w:p>
    <w:p w:rsidR="003932EE" w:rsidRDefault="003932EE">
      <w:pPr>
        <w:widowControl/>
        <w:jc w:val="left"/>
        <w:rPr>
          <w:ins w:id="111" w:author="Zhang, Wenhu (NSB - CN/Hangzhou)" w:date="2017-11-26T14:02:00Z"/>
        </w:rPr>
      </w:pPr>
      <w:ins w:id="112" w:author="Zhang, Wenhu (NSB - CN/Hangzhou)" w:date="2017-11-26T14:02:00Z">
        <w:r>
          <w:br w:type="page"/>
        </w:r>
      </w:ins>
    </w:p>
    <w:p w:rsidR="003932EE" w:rsidRDefault="003932EE" w:rsidP="003932EE">
      <w:pPr>
        <w:pStyle w:val="Heading1"/>
        <w:rPr>
          <w:ins w:id="113" w:author="Zhang, Wenhu (NSB - CN/Hangzhou)" w:date="2017-11-26T14:03:00Z"/>
        </w:rPr>
      </w:pPr>
      <w:ins w:id="114" w:author="Zhang, Wenhu (NSB - CN/Hangzhou)" w:date="2017-11-26T14:03:00Z">
        <w:r>
          <w:rPr>
            <w:rFonts w:hint="eastAsia"/>
          </w:rPr>
          <w:lastRenderedPageBreak/>
          <w:t>WINDOWS答题卡</w:t>
        </w:r>
        <w:r>
          <w:t>识别服务</w:t>
        </w:r>
        <w:r>
          <w:rPr>
            <w:rFonts w:hint="eastAsia"/>
          </w:rPr>
          <w:t>框架</w:t>
        </w:r>
      </w:ins>
    </w:p>
    <w:p w:rsidR="00A106DB" w:rsidRPr="00A106DB" w:rsidRDefault="00A106DB" w:rsidP="00A106DB">
      <w:pPr>
        <w:widowControl/>
        <w:jc w:val="left"/>
        <w:rPr>
          <w:ins w:id="115" w:author="Zhang, Wenhu (NSB - CN/Hangzhou)" w:date="2017-11-26T14:08:00Z"/>
          <w:rFonts w:ascii="宋体" w:eastAsia="宋体" w:hAnsi="宋体" w:cs="宋体"/>
          <w:kern w:val="0"/>
          <w:sz w:val="24"/>
          <w:szCs w:val="24"/>
        </w:rPr>
      </w:pPr>
      <w:ins w:id="116" w:author="Zhang, Wenhu (NSB - CN/Hangzhou)" w:date="2017-11-26T14:08:00Z">
        <w:r w:rsidRPr="00A106DB">
          <w:rPr>
            <w:rFonts w:ascii="宋体" w:eastAsia="宋体" w:hAnsi="宋体" w:cs="宋体"/>
            <w:noProof/>
            <w:kern w:val="0"/>
            <w:sz w:val="24"/>
            <w:szCs w:val="24"/>
          </w:rPr>
          <w:drawing>
            <wp:inline distT="0" distB="0" distL="0" distR="0">
              <wp:extent cx="5952435" cy="4097320"/>
              <wp:effectExtent l="0" t="0" r="0" b="0"/>
              <wp:docPr id="2" name="Picture 2" descr="d:\userdata\wenhuzha\My Documents\Tencent Files\83334706\Image\Group\B6L8)SG@){$)TC}7@966O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data\wenhuzha\My Documents\Tencent Files\83334706\Image\Group\B6L8)SG@){$)TC}7@966OH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8226" cy="4101306"/>
                      </a:xfrm>
                      <a:prstGeom prst="rect">
                        <a:avLst/>
                      </a:prstGeom>
                      <a:noFill/>
                      <a:ln>
                        <a:noFill/>
                      </a:ln>
                    </pic:spPr>
                  </pic:pic>
                </a:graphicData>
              </a:graphic>
            </wp:inline>
          </w:drawing>
        </w:r>
      </w:ins>
    </w:p>
    <w:p w:rsidR="003932EE" w:rsidRPr="003932EE" w:rsidRDefault="003932EE">
      <w:pPr>
        <w:rPr>
          <w:ins w:id="117" w:author="Zhang, Wenhu (NSB - CN/Hangzhou)" w:date="2017-11-26T14:03:00Z"/>
          <w:rPrChange w:id="118" w:author="Zhang, Wenhu (NSB - CN/Hangzhou)" w:date="2017-11-26T14:03:00Z">
            <w:rPr>
              <w:ins w:id="119" w:author="Zhang, Wenhu (NSB - CN/Hangzhou)" w:date="2017-11-26T14:03:00Z"/>
            </w:rPr>
          </w:rPrChange>
        </w:rPr>
        <w:pPrChange w:id="120" w:author="Zhang, Wenhu (NSB - CN/Hangzhou)" w:date="2017-11-26T14:03:00Z">
          <w:pPr>
            <w:pStyle w:val="Heading1"/>
          </w:pPr>
        </w:pPrChange>
      </w:pPr>
    </w:p>
    <w:p w:rsidR="003932EE" w:rsidRPr="00C8040A" w:rsidRDefault="003932EE" w:rsidP="00DF0A20"/>
    <w:sectPr w:rsidR="003932EE" w:rsidRPr="00C804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Adobe 楷体 Std R">
    <w:panose1 w:val="02020400000000000000"/>
    <w:charset w:val="86"/>
    <w:family w:val="roman"/>
    <w:notTrueType/>
    <w:pitch w:val="variable"/>
    <w:sig w:usb0="00000207" w:usb1="0A0F1810" w:usb2="00000016" w:usb3="00000000" w:csb0="00060007" w:csb1="00000000"/>
  </w:font>
  <w:font w:name="Letter Gothic Std">
    <w:panose1 w:val="020B04090202020303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58F"/>
    <w:multiLevelType w:val="hybridMultilevel"/>
    <w:tmpl w:val="EAE85D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6B66EE"/>
    <w:multiLevelType w:val="hybridMultilevel"/>
    <w:tmpl w:val="F92A61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99D5AD1"/>
    <w:multiLevelType w:val="hybridMultilevel"/>
    <w:tmpl w:val="F9EEB7F8"/>
    <w:lvl w:ilvl="0" w:tplc="2D602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355A05"/>
    <w:multiLevelType w:val="hybridMultilevel"/>
    <w:tmpl w:val="059478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E37AE"/>
    <w:multiLevelType w:val="hybridMultilevel"/>
    <w:tmpl w:val="54A0154C"/>
    <w:lvl w:ilvl="0" w:tplc="5D98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210ED4"/>
    <w:multiLevelType w:val="hybridMultilevel"/>
    <w:tmpl w:val="C2220F0A"/>
    <w:lvl w:ilvl="0" w:tplc="4BAC5AB8">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4766DE0"/>
    <w:multiLevelType w:val="hybridMultilevel"/>
    <w:tmpl w:val="9AE4976C"/>
    <w:lvl w:ilvl="0" w:tplc="ACBC4E2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255302"/>
    <w:multiLevelType w:val="hybridMultilevel"/>
    <w:tmpl w:val="9906F99E"/>
    <w:lvl w:ilvl="0" w:tplc="96F27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7B2DFA"/>
    <w:multiLevelType w:val="hybridMultilevel"/>
    <w:tmpl w:val="35CE8B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E193850"/>
    <w:multiLevelType w:val="hybridMultilevel"/>
    <w:tmpl w:val="059478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0F137B"/>
    <w:multiLevelType w:val="hybridMultilevel"/>
    <w:tmpl w:val="4AFAF1FA"/>
    <w:lvl w:ilvl="0" w:tplc="3718E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F01837"/>
    <w:multiLevelType w:val="hybridMultilevel"/>
    <w:tmpl w:val="576C4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3"/>
  </w:num>
  <w:num w:numId="4">
    <w:abstractNumId w:val="1"/>
  </w:num>
  <w:num w:numId="5">
    <w:abstractNumId w:val="2"/>
  </w:num>
  <w:num w:numId="6">
    <w:abstractNumId w:val="10"/>
  </w:num>
  <w:num w:numId="7">
    <w:abstractNumId w:val="11"/>
  </w:num>
  <w:num w:numId="8">
    <w:abstractNumId w:val="7"/>
  </w:num>
  <w:num w:numId="9">
    <w:abstractNumId w:val="8"/>
  </w:num>
  <w:num w:numId="10">
    <w:abstractNumId w:val="4"/>
  </w:num>
  <w:num w:numId="11">
    <w:abstractNumId w:val="5"/>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Wenhu (NSB - CN/Hangzhou)">
    <w15:presenceInfo w15:providerId="AD" w15:userId="S-1-5-21-1593251271-2640304127-1825641215-1819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8E"/>
    <w:rsid w:val="000131F9"/>
    <w:rsid w:val="00016B88"/>
    <w:rsid w:val="00030C39"/>
    <w:rsid w:val="000354AA"/>
    <w:rsid w:val="00046DB8"/>
    <w:rsid w:val="0005365C"/>
    <w:rsid w:val="00063CC4"/>
    <w:rsid w:val="00066764"/>
    <w:rsid w:val="000667A2"/>
    <w:rsid w:val="00080A09"/>
    <w:rsid w:val="00093BD2"/>
    <w:rsid w:val="000967F2"/>
    <w:rsid w:val="00096922"/>
    <w:rsid w:val="000C1275"/>
    <w:rsid w:val="000C3BC5"/>
    <w:rsid w:val="000C5864"/>
    <w:rsid w:val="000D04D6"/>
    <w:rsid w:val="000D04E1"/>
    <w:rsid w:val="000D064E"/>
    <w:rsid w:val="000D20DE"/>
    <w:rsid w:val="000D2A38"/>
    <w:rsid w:val="000D5358"/>
    <w:rsid w:val="000F61CA"/>
    <w:rsid w:val="000F72D0"/>
    <w:rsid w:val="00102062"/>
    <w:rsid w:val="00105E1F"/>
    <w:rsid w:val="00110C93"/>
    <w:rsid w:val="00114352"/>
    <w:rsid w:val="0012251B"/>
    <w:rsid w:val="001266DE"/>
    <w:rsid w:val="00130AF8"/>
    <w:rsid w:val="00134391"/>
    <w:rsid w:val="001356E9"/>
    <w:rsid w:val="0015083B"/>
    <w:rsid w:val="0015120C"/>
    <w:rsid w:val="001525A6"/>
    <w:rsid w:val="0015535C"/>
    <w:rsid w:val="00161196"/>
    <w:rsid w:val="0016204A"/>
    <w:rsid w:val="0016709D"/>
    <w:rsid w:val="0017072B"/>
    <w:rsid w:val="00170FFC"/>
    <w:rsid w:val="001713E2"/>
    <w:rsid w:val="001721BE"/>
    <w:rsid w:val="001722B3"/>
    <w:rsid w:val="001A2002"/>
    <w:rsid w:val="001A5540"/>
    <w:rsid w:val="001A77A0"/>
    <w:rsid w:val="001B164F"/>
    <w:rsid w:val="001B1FD4"/>
    <w:rsid w:val="001B3C86"/>
    <w:rsid w:val="001C5417"/>
    <w:rsid w:val="001C7A7C"/>
    <w:rsid w:val="001D303C"/>
    <w:rsid w:val="001D3A2F"/>
    <w:rsid w:val="001D4B59"/>
    <w:rsid w:val="001E27A9"/>
    <w:rsid w:val="001F124E"/>
    <w:rsid w:val="001F5D14"/>
    <w:rsid w:val="00206BA3"/>
    <w:rsid w:val="00210A8E"/>
    <w:rsid w:val="00212F20"/>
    <w:rsid w:val="00216F28"/>
    <w:rsid w:val="002236A3"/>
    <w:rsid w:val="00223BD3"/>
    <w:rsid w:val="0023399C"/>
    <w:rsid w:val="002411E3"/>
    <w:rsid w:val="00241431"/>
    <w:rsid w:val="00244685"/>
    <w:rsid w:val="0024559B"/>
    <w:rsid w:val="00251546"/>
    <w:rsid w:val="00252300"/>
    <w:rsid w:val="00256094"/>
    <w:rsid w:val="00264074"/>
    <w:rsid w:val="00265C15"/>
    <w:rsid w:val="00267629"/>
    <w:rsid w:val="0027373D"/>
    <w:rsid w:val="00290ABC"/>
    <w:rsid w:val="00295AED"/>
    <w:rsid w:val="00296414"/>
    <w:rsid w:val="002A1E2B"/>
    <w:rsid w:val="002A514F"/>
    <w:rsid w:val="002A6E71"/>
    <w:rsid w:val="002B09AD"/>
    <w:rsid w:val="002B628B"/>
    <w:rsid w:val="002C6694"/>
    <w:rsid w:val="002D2A6D"/>
    <w:rsid w:val="002E01B6"/>
    <w:rsid w:val="00304BBE"/>
    <w:rsid w:val="0031176F"/>
    <w:rsid w:val="00330AD8"/>
    <w:rsid w:val="00337D0D"/>
    <w:rsid w:val="003543BD"/>
    <w:rsid w:val="00356D72"/>
    <w:rsid w:val="00360F3D"/>
    <w:rsid w:val="0036553A"/>
    <w:rsid w:val="00372B6D"/>
    <w:rsid w:val="00383B95"/>
    <w:rsid w:val="00386164"/>
    <w:rsid w:val="00391C20"/>
    <w:rsid w:val="003932EE"/>
    <w:rsid w:val="0039508E"/>
    <w:rsid w:val="00397188"/>
    <w:rsid w:val="00397679"/>
    <w:rsid w:val="003A7780"/>
    <w:rsid w:val="003B295B"/>
    <w:rsid w:val="003C11FB"/>
    <w:rsid w:val="003D50A4"/>
    <w:rsid w:val="003D7CF7"/>
    <w:rsid w:val="003E2AA5"/>
    <w:rsid w:val="003F55D2"/>
    <w:rsid w:val="00403DDB"/>
    <w:rsid w:val="00407B90"/>
    <w:rsid w:val="004111FF"/>
    <w:rsid w:val="00411591"/>
    <w:rsid w:val="00411D40"/>
    <w:rsid w:val="00421561"/>
    <w:rsid w:val="0042374C"/>
    <w:rsid w:val="004328D3"/>
    <w:rsid w:val="00434995"/>
    <w:rsid w:val="004633C2"/>
    <w:rsid w:val="0046550C"/>
    <w:rsid w:val="00467AE7"/>
    <w:rsid w:val="004734FA"/>
    <w:rsid w:val="00474DD1"/>
    <w:rsid w:val="00480428"/>
    <w:rsid w:val="0048405D"/>
    <w:rsid w:val="00486841"/>
    <w:rsid w:val="004A31BD"/>
    <w:rsid w:val="004A792C"/>
    <w:rsid w:val="004C7566"/>
    <w:rsid w:val="004D1EC9"/>
    <w:rsid w:val="004E254D"/>
    <w:rsid w:val="004E43A3"/>
    <w:rsid w:val="004E4841"/>
    <w:rsid w:val="004F14C5"/>
    <w:rsid w:val="004F48D6"/>
    <w:rsid w:val="004F7CA1"/>
    <w:rsid w:val="00514044"/>
    <w:rsid w:val="00514278"/>
    <w:rsid w:val="005151E8"/>
    <w:rsid w:val="00515694"/>
    <w:rsid w:val="00526CDD"/>
    <w:rsid w:val="00533D75"/>
    <w:rsid w:val="005367F9"/>
    <w:rsid w:val="00541EB5"/>
    <w:rsid w:val="00545DDC"/>
    <w:rsid w:val="00546BD6"/>
    <w:rsid w:val="00550949"/>
    <w:rsid w:val="00550E62"/>
    <w:rsid w:val="00553ADF"/>
    <w:rsid w:val="00566E10"/>
    <w:rsid w:val="00567C0D"/>
    <w:rsid w:val="00587960"/>
    <w:rsid w:val="005A17C9"/>
    <w:rsid w:val="005A3A81"/>
    <w:rsid w:val="005A4598"/>
    <w:rsid w:val="005B5015"/>
    <w:rsid w:val="005B563D"/>
    <w:rsid w:val="005B673E"/>
    <w:rsid w:val="005C1168"/>
    <w:rsid w:val="005E7FAB"/>
    <w:rsid w:val="005F51C1"/>
    <w:rsid w:val="00603734"/>
    <w:rsid w:val="00603E06"/>
    <w:rsid w:val="006140B6"/>
    <w:rsid w:val="00623073"/>
    <w:rsid w:val="006239BE"/>
    <w:rsid w:val="006252D3"/>
    <w:rsid w:val="00634570"/>
    <w:rsid w:val="00653FC9"/>
    <w:rsid w:val="006548DE"/>
    <w:rsid w:val="006650A9"/>
    <w:rsid w:val="00667DDD"/>
    <w:rsid w:val="00677513"/>
    <w:rsid w:val="00677FA8"/>
    <w:rsid w:val="00683730"/>
    <w:rsid w:val="00692F41"/>
    <w:rsid w:val="00696DAA"/>
    <w:rsid w:val="006C0760"/>
    <w:rsid w:val="006C31C4"/>
    <w:rsid w:val="006C4DFF"/>
    <w:rsid w:val="006E7883"/>
    <w:rsid w:val="006F4C47"/>
    <w:rsid w:val="006F51B6"/>
    <w:rsid w:val="0070266B"/>
    <w:rsid w:val="007034D3"/>
    <w:rsid w:val="00703590"/>
    <w:rsid w:val="0071000D"/>
    <w:rsid w:val="007124BB"/>
    <w:rsid w:val="007261FF"/>
    <w:rsid w:val="00726451"/>
    <w:rsid w:val="007410CC"/>
    <w:rsid w:val="007429D7"/>
    <w:rsid w:val="00750D92"/>
    <w:rsid w:val="00752AA7"/>
    <w:rsid w:val="007707A9"/>
    <w:rsid w:val="0078254F"/>
    <w:rsid w:val="00783FF8"/>
    <w:rsid w:val="00785EB5"/>
    <w:rsid w:val="007944A4"/>
    <w:rsid w:val="00797AAC"/>
    <w:rsid w:val="007A31A8"/>
    <w:rsid w:val="007A5C5E"/>
    <w:rsid w:val="007A5F8E"/>
    <w:rsid w:val="007B7236"/>
    <w:rsid w:val="007C3B45"/>
    <w:rsid w:val="007C4057"/>
    <w:rsid w:val="007D011A"/>
    <w:rsid w:val="007D0F92"/>
    <w:rsid w:val="007E0540"/>
    <w:rsid w:val="007E7837"/>
    <w:rsid w:val="007F6CB0"/>
    <w:rsid w:val="007F7A3C"/>
    <w:rsid w:val="008034FC"/>
    <w:rsid w:val="008077B1"/>
    <w:rsid w:val="008110D2"/>
    <w:rsid w:val="00820433"/>
    <w:rsid w:val="00820969"/>
    <w:rsid w:val="0083002F"/>
    <w:rsid w:val="008308FC"/>
    <w:rsid w:val="00832D62"/>
    <w:rsid w:val="00845FFC"/>
    <w:rsid w:val="00846494"/>
    <w:rsid w:val="008511A4"/>
    <w:rsid w:val="0085173C"/>
    <w:rsid w:val="00853114"/>
    <w:rsid w:val="008603CA"/>
    <w:rsid w:val="0086414C"/>
    <w:rsid w:val="008673EE"/>
    <w:rsid w:val="008722F7"/>
    <w:rsid w:val="00876C0F"/>
    <w:rsid w:val="00880E11"/>
    <w:rsid w:val="00881307"/>
    <w:rsid w:val="008A0BA7"/>
    <w:rsid w:val="008A48B5"/>
    <w:rsid w:val="008A6CD6"/>
    <w:rsid w:val="008B03AB"/>
    <w:rsid w:val="008B79E4"/>
    <w:rsid w:val="008C2850"/>
    <w:rsid w:val="008C2C08"/>
    <w:rsid w:val="008D0B3C"/>
    <w:rsid w:val="008D45E4"/>
    <w:rsid w:val="008E04CA"/>
    <w:rsid w:val="008E34D0"/>
    <w:rsid w:val="008E3D86"/>
    <w:rsid w:val="008E4DF9"/>
    <w:rsid w:val="008E591D"/>
    <w:rsid w:val="00902482"/>
    <w:rsid w:val="0090786C"/>
    <w:rsid w:val="009173A0"/>
    <w:rsid w:val="0092091B"/>
    <w:rsid w:val="00921ED2"/>
    <w:rsid w:val="00922552"/>
    <w:rsid w:val="0093366F"/>
    <w:rsid w:val="009339A8"/>
    <w:rsid w:val="009411E7"/>
    <w:rsid w:val="00942FE9"/>
    <w:rsid w:val="009563AC"/>
    <w:rsid w:val="00956802"/>
    <w:rsid w:val="0095782E"/>
    <w:rsid w:val="00970A5D"/>
    <w:rsid w:val="00980995"/>
    <w:rsid w:val="00994130"/>
    <w:rsid w:val="00995177"/>
    <w:rsid w:val="009B3AE8"/>
    <w:rsid w:val="009B7033"/>
    <w:rsid w:val="009C6EF7"/>
    <w:rsid w:val="009E3D9A"/>
    <w:rsid w:val="009E6BB8"/>
    <w:rsid w:val="009E7B5B"/>
    <w:rsid w:val="009F167F"/>
    <w:rsid w:val="00A07219"/>
    <w:rsid w:val="00A106DB"/>
    <w:rsid w:val="00A11AF2"/>
    <w:rsid w:val="00A16B6A"/>
    <w:rsid w:val="00A2042B"/>
    <w:rsid w:val="00A21693"/>
    <w:rsid w:val="00A21FC4"/>
    <w:rsid w:val="00A43036"/>
    <w:rsid w:val="00A438D8"/>
    <w:rsid w:val="00A519DA"/>
    <w:rsid w:val="00A51A85"/>
    <w:rsid w:val="00A65574"/>
    <w:rsid w:val="00A713A3"/>
    <w:rsid w:val="00A73654"/>
    <w:rsid w:val="00A76233"/>
    <w:rsid w:val="00A81E1F"/>
    <w:rsid w:val="00A828F9"/>
    <w:rsid w:val="00A84A68"/>
    <w:rsid w:val="00A90C4A"/>
    <w:rsid w:val="00A941A2"/>
    <w:rsid w:val="00AB4572"/>
    <w:rsid w:val="00AB4B3B"/>
    <w:rsid w:val="00AC3380"/>
    <w:rsid w:val="00AE30D0"/>
    <w:rsid w:val="00AF234F"/>
    <w:rsid w:val="00AF3D04"/>
    <w:rsid w:val="00AF3F55"/>
    <w:rsid w:val="00B14E61"/>
    <w:rsid w:val="00B16F34"/>
    <w:rsid w:val="00B3173C"/>
    <w:rsid w:val="00B34914"/>
    <w:rsid w:val="00B4523E"/>
    <w:rsid w:val="00B602F7"/>
    <w:rsid w:val="00B62C07"/>
    <w:rsid w:val="00B77695"/>
    <w:rsid w:val="00B81F9D"/>
    <w:rsid w:val="00B82F6D"/>
    <w:rsid w:val="00B82F87"/>
    <w:rsid w:val="00B831B5"/>
    <w:rsid w:val="00B936EE"/>
    <w:rsid w:val="00BA1571"/>
    <w:rsid w:val="00BA15B2"/>
    <w:rsid w:val="00BB0B12"/>
    <w:rsid w:val="00BB1B48"/>
    <w:rsid w:val="00BC3284"/>
    <w:rsid w:val="00BD241B"/>
    <w:rsid w:val="00BE7312"/>
    <w:rsid w:val="00BF3021"/>
    <w:rsid w:val="00BF3648"/>
    <w:rsid w:val="00BF4FEF"/>
    <w:rsid w:val="00BF59C3"/>
    <w:rsid w:val="00C03516"/>
    <w:rsid w:val="00C10034"/>
    <w:rsid w:val="00C1334D"/>
    <w:rsid w:val="00C14151"/>
    <w:rsid w:val="00C17547"/>
    <w:rsid w:val="00C20B95"/>
    <w:rsid w:val="00C27B28"/>
    <w:rsid w:val="00C3302D"/>
    <w:rsid w:val="00C35695"/>
    <w:rsid w:val="00C43616"/>
    <w:rsid w:val="00C63AFC"/>
    <w:rsid w:val="00C776D0"/>
    <w:rsid w:val="00C8040A"/>
    <w:rsid w:val="00C81A9A"/>
    <w:rsid w:val="00C936C7"/>
    <w:rsid w:val="00C94C10"/>
    <w:rsid w:val="00CA24B2"/>
    <w:rsid w:val="00CA2699"/>
    <w:rsid w:val="00CA7050"/>
    <w:rsid w:val="00CC1CB0"/>
    <w:rsid w:val="00CC33B5"/>
    <w:rsid w:val="00CE1658"/>
    <w:rsid w:val="00CE229A"/>
    <w:rsid w:val="00CE51FC"/>
    <w:rsid w:val="00CE71EE"/>
    <w:rsid w:val="00CF4ADB"/>
    <w:rsid w:val="00CF60AF"/>
    <w:rsid w:val="00CF7544"/>
    <w:rsid w:val="00CF7F1C"/>
    <w:rsid w:val="00D020FE"/>
    <w:rsid w:val="00D04759"/>
    <w:rsid w:val="00D14F2A"/>
    <w:rsid w:val="00D21EA6"/>
    <w:rsid w:val="00D25853"/>
    <w:rsid w:val="00D27D45"/>
    <w:rsid w:val="00D30168"/>
    <w:rsid w:val="00D3197F"/>
    <w:rsid w:val="00D360D7"/>
    <w:rsid w:val="00D445A5"/>
    <w:rsid w:val="00D45318"/>
    <w:rsid w:val="00D54F2A"/>
    <w:rsid w:val="00D60205"/>
    <w:rsid w:val="00D61CC6"/>
    <w:rsid w:val="00D70166"/>
    <w:rsid w:val="00D72804"/>
    <w:rsid w:val="00D80BE1"/>
    <w:rsid w:val="00D84A38"/>
    <w:rsid w:val="00D87486"/>
    <w:rsid w:val="00D90971"/>
    <w:rsid w:val="00D92658"/>
    <w:rsid w:val="00D97B9A"/>
    <w:rsid w:val="00DA0BBE"/>
    <w:rsid w:val="00DB097E"/>
    <w:rsid w:val="00DB2E85"/>
    <w:rsid w:val="00DB665E"/>
    <w:rsid w:val="00DB75F9"/>
    <w:rsid w:val="00DC2D59"/>
    <w:rsid w:val="00DD5ACD"/>
    <w:rsid w:val="00DE34CC"/>
    <w:rsid w:val="00DE417B"/>
    <w:rsid w:val="00DE453F"/>
    <w:rsid w:val="00DE7096"/>
    <w:rsid w:val="00DF0A20"/>
    <w:rsid w:val="00DF4A98"/>
    <w:rsid w:val="00E008A5"/>
    <w:rsid w:val="00E0761F"/>
    <w:rsid w:val="00E1284F"/>
    <w:rsid w:val="00E30260"/>
    <w:rsid w:val="00E31E7B"/>
    <w:rsid w:val="00E446FD"/>
    <w:rsid w:val="00E50289"/>
    <w:rsid w:val="00E50962"/>
    <w:rsid w:val="00E55382"/>
    <w:rsid w:val="00E5578A"/>
    <w:rsid w:val="00E610D9"/>
    <w:rsid w:val="00E62D69"/>
    <w:rsid w:val="00E66961"/>
    <w:rsid w:val="00E7365A"/>
    <w:rsid w:val="00E86B4B"/>
    <w:rsid w:val="00E91A59"/>
    <w:rsid w:val="00E9434A"/>
    <w:rsid w:val="00EA5C78"/>
    <w:rsid w:val="00EB20B3"/>
    <w:rsid w:val="00EB227B"/>
    <w:rsid w:val="00EB2975"/>
    <w:rsid w:val="00EB5D53"/>
    <w:rsid w:val="00EB7E13"/>
    <w:rsid w:val="00EC2845"/>
    <w:rsid w:val="00EC2A73"/>
    <w:rsid w:val="00EC3093"/>
    <w:rsid w:val="00ED373F"/>
    <w:rsid w:val="00ED4F36"/>
    <w:rsid w:val="00ED7119"/>
    <w:rsid w:val="00EE0474"/>
    <w:rsid w:val="00EF09CF"/>
    <w:rsid w:val="00EF1577"/>
    <w:rsid w:val="00EF2EA6"/>
    <w:rsid w:val="00EF7606"/>
    <w:rsid w:val="00F05B53"/>
    <w:rsid w:val="00F113BE"/>
    <w:rsid w:val="00F11AB3"/>
    <w:rsid w:val="00F137E2"/>
    <w:rsid w:val="00F159A6"/>
    <w:rsid w:val="00F3199E"/>
    <w:rsid w:val="00F4193C"/>
    <w:rsid w:val="00F5115D"/>
    <w:rsid w:val="00F53305"/>
    <w:rsid w:val="00F548B8"/>
    <w:rsid w:val="00F65DDC"/>
    <w:rsid w:val="00F715E5"/>
    <w:rsid w:val="00F823C0"/>
    <w:rsid w:val="00F9342C"/>
    <w:rsid w:val="00F94803"/>
    <w:rsid w:val="00F974EF"/>
    <w:rsid w:val="00FB21ED"/>
    <w:rsid w:val="00FC073D"/>
    <w:rsid w:val="00FE40D6"/>
    <w:rsid w:val="00FE4A09"/>
    <w:rsid w:val="00FE4DDD"/>
    <w:rsid w:val="00FE5995"/>
    <w:rsid w:val="00FF39D0"/>
    <w:rsid w:val="00FF423B"/>
    <w:rsid w:val="00FF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AAC7"/>
  <w15:chartTrackingRefBased/>
  <w15:docId w15:val="{0D8BA868-314D-47A0-BC4F-7B3B277D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328D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970A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B21ED"/>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4328D3"/>
    <w:rPr>
      <w:b/>
      <w:bCs/>
      <w:i/>
      <w:iCs/>
      <w:spacing w:val="5"/>
    </w:rPr>
  </w:style>
  <w:style w:type="paragraph" w:styleId="NoSpacing">
    <w:name w:val="No Spacing"/>
    <w:uiPriority w:val="1"/>
    <w:qFormat/>
    <w:rsid w:val="004328D3"/>
    <w:pPr>
      <w:widowControl w:val="0"/>
      <w:jc w:val="both"/>
    </w:pPr>
  </w:style>
  <w:style w:type="character" w:customStyle="1" w:styleId="Heading1Char">
    <w:name w:val="Heading 1 Char"/>
    <w:basedOn w:val="DefaultParagraphFont"/>
    <w:link w:val="Heading1"/>
    <w:uiPriority w:val="9"/>
    <w:rsid w:val="004328D3"/>
    <w:rPr>
      <w:b/>
      <w:bCs/>
      <w:kern w:val="44"/>
      <w:sz w:val="44"/>
      <w:szCs w:val="44"/>
    </w:rPr>
  </w:style>
  <w:style w:type="character" w:customStyle="1" w:styleId="Heading2Char">
    <w:name w:val="Heading 2 Char"/>
    <w:basedOn w:val="DefaultParagraphFont"/>
    <w:link w:val="Heading2"/>
    <w:uiPriority w:val="9"/>
    <w:rsid w:val="00970A5D"/>
    <w:rPr>
      <w:rFonts w:asciiTheme="majorHAnsi" w:eastAsiaTheme="majorEastAsia" w:hAnsiTheme="majorHAnsi" w:cstheme="majorBidi"/>
      <w:b/>
      <w:bCs/>
      <w:sz w:val="32"/>
      <w:szCs w:val="32"/>
    </w:rPr>
  </w:style>
  <w:style w:type="paragraph" w:styleId="ListParagraph">
    <w:name w:val="List Paragraph"/>
    <w:basedOn w:val="Normal"/>
    <w:uiPriority w:val="34"/>
    <w:qFormat/>
    <w:rsid w:val="00970A5D"/>
    <w:pPr>
      <w:ind w:firstLineChars="200" w:firstLine="420"/>
    </w:pPr>
  </w:style>
  <w:style w:type="character" w:customStyle="1" w:styleId="Heading3Char">
    <w:name w:val="Heading 3 Char"/>
    <w:basedOn w:val="DefaultParagraphFont"/>
    <w:link w:val="Heading3"/>
    <w:uiPriority w:val="9"/>
    <w:rsid w:val="00FB21ED"/>
    <w:rPr>
      <w:b/>
      <w:bCs/>
      <w:sz w:val="32"/>
      <w:szCs w:val="32"/>
    </w:rPr>
  </w:style>
  <w:style w:type="paragraph" w:styleId="BalloonText">
    <w:name w:val="Balloon Text"/>
    <w:basedOn w:val="Normal"/>
    <w:link w:val="BalloonTextChar"/>
    <w:uiPriority w:val="99"/>
    <w:semiHidden/>
    <w:unhideWhenUsed/>
    <w:rsid w:val="00BB1B48"/>
    <w:rPr>
      <w:sz w:val="18"/>
      <w:szCs w:val="18"/>
    </w:rPr>
  </w:style>
  <w:style w:type="character" w:customStyle="1" w:styleId="BalloonTextChar">
    <w:name w:val="Balloon Text Char"/>
    <w:basedOn w:val="DefaultParagraphFont"/>
    <w:link w:val="BalloonText"/>
    <w:uiPriority w:val="99"/>
    <w:semiHidden/>
    <w:rsid w:val="00BB1B48"/>
    <w:rPr>
      <w:sz w:val="18"/>
      <w:szCs w:val="18"/>
    </w:rPr>
  </w:style>
  <w:style w:type="character" w:styleId="Hyperlink">
    <w:name w:val="Hyperlink"/>
    <w:basedOn w:val="DefaultParagraphFont"/>
    <w:uiPriority w:val="99"/>
    <w:unhideWhenUsed/>
    <w:rsid w:val="00ED4F36"/>
    <w:rPr>
      <w:color w:val="0563C1" w:themeColor="hyperlink"/>
      <w:u w:val="single"/>
    </w:rPr>
  </w:style>
  <w:style w:type="character" w:styleId="UnresolvedMention">
    <w:name w:val="Unresolved Mention"/>
    <w:basedOn w:val="DefaultParagraphFont"/>
    <w:uiPriority w:val="99"/>
    <w:semiHidden/>
    <w:unhideWhenUsed/>
    <w:rsid w:val="00ED4F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659081">
      <w:bodyDiv w:val="1"/>
      <w:marLeft w:val="0"/>
      <w:marRight w:val="0"/>
      <w:marTop w:val="0"/>
      <w:marBottom w:val="0"/>
      <w:divBdr>
        <w:top w:val="none" w:sz="0" w:space="0" w:color="auto"/>
        <w:left w:val="none" w:sz="0" w:space="0" w:color="auto"/>
        <w:bottom w:val="none" w:sz="0" w:space="0" w:color="auto"/>
        <w:right w:val="none" w:sz="0" w:space="0" w:color="auto"/>
      </w:divBdr>
    </w:div>
    <w:div w:id="1480465078">
      <w:bodyDiv w:val="1"/>
      <w:marLeft w:val="0"/>
      <w:marRight w:val="0"/>
      <w:marTop w:val="0"/>
      <w:marBottom w:val="0"/>
      <w:divBdr>
        <w:top w:val="none" w:sz="0" w:space="0" w:color="auto"/>
        <w:left w:val="none" w:sz="0" w:space="0" w:color="auto"/>
        <w:bottom w:val="none" w:sz="0" w:space="0" w:color="auto"/>
        <w:right w:val="none" w:sz="0" w:space="0" w:color="auto"/>
      </w:divBdr>
      <w:divsChild>
        <w:div w:id="969164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7EAF8-F8DB-4CAD-9035-2936139E5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9</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Wenhu</dc:creator>
  <cp:keywords/>
  <dc:description/>
  <cp:lastModifiedBy>Zhang, Wenhu (NSB - CN/Hangzhou)</cp:lastModifiedBy>
  <cp:revision>547</cp:revision>
  <dcterms:created xsi:type="dcterms:W3CDTF">2017-04-23T00:21:00Z</dcterms:created>
  <dcterms:modified xsi:type="dcterms:W3CDTF">2017-11-27T11:53:00Z</dcterms:modified>
</cp:coreProperties>
</file>